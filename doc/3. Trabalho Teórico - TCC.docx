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F039B0" w:rsidRDefault="00F11187">
      <w:pPr>
        <w:spacing w:after="120" w:line="240" w:lineRule="auto"/>
        <w:jc w:val="center"/>
        <w:rPr>
          <w:rFonts w:ascii="Arial" w:eastAsia="Arial" w:hAnsi="Arial" w:cs="Arial"/>
          <w:sz w:val="24"/>
          <w:szCs w:val="24"/>
        </w:rPr>
      </w:pPr>
      <w:r>
        <w:rPr>
          <w:rFonts w:ascii="Arial" w:eastAsia="Arial" w:hAnsi="Arial" w:cs="Arial"/>
          <w:sz w:val="24"/>
          <w:szCs w:val="24"/>
        </w:rPr>
        <w:t>UNIVERSIDADE TECNOLÓGICA FEDERAL DO PARANÁ</w:t>
      </w:r>
    </w:p>
    <w:p w:rsidR="00F039B0" w:rsidRDefault="00F11187">
      <w:pPr>
        <w:spacing w:after="120" w:line="240" w:lineRule="auto"/>
        <w:jc w:val="center"/>
        <w:rPr>
          <w:rFonts w:ascii="Arial" w:eastAsia="Arial" w:hAnsi="Arial" w:cs="Arial"/>
          <w:sz w:val="24"/>
          <w:szCs w:val="24"/>
        </w:rPr>
      </w:pPr>
      <w:r>
        <w:rPr>
          <w:rFonts w:ascii="Arial" w:eastAsia="Arial" w:hAnsi="Arial" w:cs="Arial"/>
          <w:sz w:val="24"/>
          <w:szCs w:val="24"/>
        </w:rPr>
        <w:t>CAMPUS CORNÉLIO PROCÓPIO</w:t>
      </w:r>
    </w:p>
    <w:p w:rsidR="00F039B0" w:rsidRDefault="00F11187">
      <w:pPr>
        <w:spacing w:after="120" w:line="240" w:lineRule="auto"/>
        <w:jc w:val="center"/>
        <w:rPr>
          <w:rFonts w:ascii="Arial" w:eastAsia="Arial" w:hAnsi="Arial" w:cs="Arial"/>
          <w:sz w:val="24"/>
          <w:szCs w:val="24"/>
        </w:rPr>
      </w:pPr>
      <w:r>
        <w:rPr>
          <w:rFonts w:ascii="Arial" w:eastAsia="Arial" w:hAnsi="Arial" w:cs="Arial"/>
          <w:sz w:val="24"/>
          <w:szCs w:val="24"/>
        </w:rPr>
        <w:t>DIRETORIA DE GRADUAÇÃO E EDUCAÇÃO PROFISSIONAL</w:t>
      </w:r>
    </w:p>
    <w:p w:rsidR="00F039B0" w:rsidRDefault="00F11187">
      <w:pPr>
        <w:spacing w:after="120" w:line="240" w:lineRule="auto"/>
        <w:jc w:val="center"/>
        <w:rPr>
          <w:rFonts w:ascii="Arial" w:eastAsia="Arial" w:hAnsi="Arial" w:cs="Arial"/>
          <w:sz w:val="24"/>
          <w:szCs w:val="24"/>
        </w:rPr>
      </w:pPr>
      <w:r>
        <w:rPr>
          <w:rFonts w:ascii="Arial" w:eastAsia="Arial" w:hAnsi="Arial" w:cs="Arial"/>
          <w:sz w:val="24"/>
          <w:szCs w:val="24"/>
        </w:rPr>
        <w:t>DEPARTAMENTO ACADÊMICO DE COMPUTAÇÃO</w:t>
      </w:r>
    </w:p>
    <w:p w:rsidR="00F039B0" w:rsidRDefault="00F11187">
      <w:pPr>
        <w:spacing w:after="120" w:line="240" w:lineRule="auto"/>
        <w:jc w:val="center"/>
        <w:rPr>
          <w:rFonts w:ascii="Arial" w:eastAsia="Arial" w:hAnsi="Arial" w:cs="Arial"/>
          <w:sz w:val="24"/>
          <w:szCs w:val="24"/>
        </w:rPr>
      </w:pPr>
      <w:r>
        <w:rPr>
          <w:rFonts w:ascii="Arial" w:eastAsia="Arial" w:hAnsi="Arial" w:cs="Arial"/>
          <w:sz w:val="24"/>
          <w:szCs w:val="24"/>
        </w:rPr>
        <w:t>CURSO DE TECNOLOGIA EM ANÁLISE E DESENVOLVIMENTO DE SISTEMAS</w:t>
      </w:r>
    </w:p>
    <w:p w:rsidR="00F039B0" w:rsidRDefault="00F039B0">
      <w:pPr>
        <w:spacing w:after="120" w:line="240" w:lineRule="auto"/>
        <w:jc w:val="center"/>
        <w:rPr>
          <w:rFonts w:ascii="Arial" w:eastAsia="Arial" w:hAnsi="Arial" w:cs="Arial"/>
          <w:sz w:val="24"/>
          <w:szCs w:val="24"/>
        </w:rPr>
      </w:pPr>
    </w:p>
    <w:p w:rsidR="00F039B0" w:rsidRDefault="00F039B0">
      <w:pPr>
        <w:spacing w:after="120" w:line="240" w:lineRule="auto"/>
        <w:jc w:val="center"/>
        <w:rPr>
          <w:rFonts w:ascii="Arial" w:eastAsia="Arial" w:hAnsi="Arial" w:cs="Arial"/>
          <w:sz w:val="24"/>
          <w:szCs w:val="24"/>
        </w:rPr>
      </w:pPr>
    </w:p>
    <w:p w:rsidR="00F039B0" w:rsidRDefault="00F039B0">
      <w:pPr>
        <w:spacing w:after="120" w:line="240" w:lineRule="auto"/>
        <w:jc w:val="center"/>
        <w:rPr>
          <w:rFonts w:ascii="Arial" w:eastAsia="Arial" w:hAnsi="Arial" w:cs="Arial"/>
          <w:sz w:val="24"/>
          <w:szCs w:val="24"/>
        </w:rPr>
      </w:pPr>
    </w:p>
    <w:p w:rsidR="00F039B0" w:rsidRDefault="00F039B0">
      <w:pPr>
        <w:spacing w:after="120" w:line="240" w:lineRule="auto"/>
        <w:jc w:val="center"/>
        <w:rPr>
          <w:rFonts w:ascii="Arial" w:eastAsia="Arial" w:hAnsi="Arial" w:cs="Arial"/>
          <w:sz w:val="24"/>
          <w:szCs w:val="24"/>
        </w:rPr>
      </w:pPr>
    </w:p>
    <w:p w:rsidR="00F039B0" w:rsidRDefault="00F11187">
      <w:pPr>
        <w:spacing w:after="120" w:line="240" w:lineRule="auto"/>
        <w:jc w:val="center"/>
        <w:rPr>
          <w:rFonts w:ascii="Arial" w:eastAsia="Arial" w:hAnsi="Arial" w:cs="Arial"/>
          <w:sz w:val="24"/>
          <w:szCs w:val="24"/>
        </w:rPr>
      </w:pPr>
      <w:r>
        <w:rPr>
          <w:rFonts w:ascii="Arial" w:eastAsia="Arial" w:hAnsi="Arial" w:cs="Arial"/>
          <w:sz w:val="24"/>
          <w:szCs w:val="24"/>
        </w:rPr>
        <w:t>RICARDO CARREIRO ALVIM</w:t>
      </w:r>
    </w:p>
    <w:p w:rsidR="00F039B0" w:rsidRDefault="00F039B0">
      <w:pPr>
        <w:spacing w:after="120" w:line="240" w:lineRule="auto"/>
        <w:jc w:val="center"/>
        <w:rPr>
          <w:rFonts w:ascii="Arial" w:eastAsia="Arial" w:hAnsi="Arial" w:cs="Arial"/>
          <w:sz w:val="24"/>
          <w:szCs w:val="24"/>
        </w:rPr>
      </w:pPr>
    </w:p>
    <w:p w:rsidR="00F039B0" w:rsidRDefault="00F039B0">
      <w:pPr>
        <w:spacing w:after="120" w:line="240" w:lineRule="auto"/>
        <w:jc w:val="center"/>
        <w:rPr>
          <w:rFonts w:ascii="Arial" w:eastAsia="Arial" w:hAnsi="Arial" w:cs="Arial"/>
          <w:sz w:val="24"/>
          <w:szCs w:val="24"/>
        </w:rPr>
      </w:pPr>
    </w:p>
    <w:p w:rsidR="00F039B0" w:rsidRDefault="00F039B0">
      <w:pPr>
        <w:spacing w:after="120" w:line="240" w:lineRule="auto"/>
        <w:jc w:val="center"/>
        <w:rPr>
          <w:rFonts w:ascii="Arial" w:eastAsia="Arial" w:hAnsi="Arial" w:cs="Arial"/>
          <w:sz w:val="24"/>
          <w:szCs w:val="24"/>
        </w:rPr>
      </w:pPr>
    </w:p>
    <w:p w:rsidR="00F039B0" w:rsidRDefault="00F039B0">
      <w:pPr>
        <w:spacing w:after="120" w:line="240" w:lineRule="auto"/>
        <w:jc w:val="center"/>
        <w:rPr>
          <w:rFonts w:ascii="Arial" w:eastAsia="Arial" w:hAnsi="Arial" w:cs="Arial"/>
          <w:sz w:val="24"/>
          <w:szCs w:val="24"/>
        </w:rPr>
      </w:pPr>
    </w:p>
    <w:p w:rsidR="00F039B0" w:rsidRDefault="00F039B0">
      <w:pPr>
        <w:spacing w:after="120" w:line="240" w:lineRule="auto"/>
        <w:jc w:val="center"/>
        <w:rPr>
          <w:rFonts w:ascii="Arial" w:eastAsia="Arial" w:hAnsi="Arial" w:cs="Arial"/>
          <w:sz w:val="24"/>
          <w:szCs w:val="24"/>
        </w:rPr>
      </w:pPr>
    </w:p>
    <w:p w:rsidR="00F039B0" w:rsidRDefault="00F039B0">
      <w:pPr>
        <w:spacing w:after="120" w:line="240" w:lineRule="auto"/>
        <w:jc w:val="center"/>
        <w:rPr>
          <w:rFonts w:ascii="Arial" w:eastAsia="Arial" w:hAnsi="Arial" w:cs="Arial"/>
          <w:sz w:val="24"/>
          <w:szCs w:val="24"/>
        </w:rPr>
      </w:pPr>
    </w:p>
    <w:p w:rsidR="00F039B0" w:rsidRDefault="00F039B0">
      <w:pPr>
        <w:spacing w:after="120" w:line="240" w:lineRule="auto"/>
        <w:jc w:val="center"/>
        <w:rPr>
          <w:rFonts w:ascii="Arial" w:eastAsia="Arial" w:hAnsi="Arial" w:cs="Arial"/>
          <w:sz w:val="24"/>
          <w:szCs w:val="24"/>
        </w:rPr>
      </w:pPr>
    </w:p>
    <w:p w:rsidR="00F039B0" w:rsidRDefault="00F11187">
      <w:pPr>
        <w:spacing w:after="120" w:line="240" w:lineRule="auto"/>
        <w:jc w:val="center"/>
        <w:rPr>
          <w:rFonts w:ascii="Arial" w:eastAsia="Arial" w:hAnsi="Arial" w:cs="Arial"/>
          <w:b/>
          <w:sz w:val="28"/>
          <w:szCs w:val="28"/>
        </w:rPr>
      </w:pPr>
      <w:r>
        <w:rPr>
          <w:rFonts w:ascii="Arial" w:eastAsia="Arial" w:hAnsi="Arial" w:cs="Arial"/>
          <w:b/>
          <w:sz w:val="28"/>
          <w:szCs w:val="28"/>
        </w:rPr>
        <w:t xml:space="preserve">DESENVOLVIMENTO DE UMA FERRAMENTA DE </w:t>
      </w:r>
      <w:r w:rsidR="00F17FCF">
        <w:rPr>
          <w:rFonts w:ascii="Arial" w:eastAsia="Arial" w:hAnsi="Arial" w:cs="Arial"/>
          <w:b/>
          <w:sz w:val="28"/>
          <w:szCs w:val="28"/>
        </w:rPr>
        <w:t>LEVANTAMENTO DE REQUISITOS COM BASE NO MODELO R4C</w:t>
      </w:r>
    </w:p>
    <w:p w:rsidR="00F039B0" w:rsidRDefault="00F039B0">
      <w:pPr>
        <w:spacing w:after="120" w:line="240" w:lineRule="auto"/>
        <w:jc w:val="center"/>
        <w:rPr>
          <w:rFonts w:ascii="Arial" w:eastAsia="Arial" w:hAnsi="Arial" w:cs="Arial"/>
          <w:sz w:val="24"/>
          <w:szCs w:val="24"/>
        </w:rPr>
      </w:pPr>
    </w:p>
    <w:p w:rsidR="00F039B0" w:rsidRDefault="00F039B0">
      <w:pPr>
        <w:spacing w:after="120" w:line="240" w:lineRule="auto"/>
        <w:jc w:val="center"/>
        <w:rPr>
          <w:rFonts w:ascii="Arial" w:eastAsia="Arial" w:hAnsi="Arial" w:cs="Arial"/>
          <w:sz w:val="24"/>
          <w:szCs w:val="24"/>
        </w:rPr>
      </w:pPr>
    </w:p>
    <w:p w:rsidR="00F039B0" w:rsidRDefault="00F039B0">
      <w:pPr>
        <w:spacing w:after="120" w:line="240" w:lineRule="auto"/>
        <w:jc w:val="center"/>
        <w:rPr>
          <w:rFonts w:ascii="Arial" w:eastAsia="Arial" w:hAnsi="Arial" w:cs="Arial"/>
          <w:sz w:val="24"/>
          <w:szCs w:val="24"/>
        </w:rPr>
      </w:pPr>
    </w:p>
    <w:p w:rsidR="00F039B0" w:rsidRDefault="00F039B0">
      <w:pPr>
        <w:spacing w:after="120" w:line="240" w:lineRule="auto"/>
        <w:jc w:val="center"/>
        <w:rPr>
          <w:rFonts w:ascii="Arial" w:eastAsia="Arial" w:hAnsi="Arial" w:cs="Arial"/>
          <w:sz w:val="24"/>
          <w:szCs w:val="24"/>
        </w:rPr>
      </w:pPr>
    </w:p>
    <w:p w:rsidR="00F039B0" w:rsidRDefault="00F039B0">
      <w:pPr>
        <w:spacing w:after="120" w:line="240" w:lineRule="auto"/>
        <w:jc w:val="center"/>
        <w:rPr>
          <w:rFonts w:ascii="Arial" w:eastAsia="Arial" w:hAnsi="Arial" w:cs="Arial"/>
          <w:sz w:val="24"/>
          <w:szCs w:val="24"/>
        </w:rPr>
      </w:pPr>
    </w:p>
    <w:p w:rsidR="00F039B0" w:rsidRDefault="00F039B0">
      <w:pPr>
        <w:spacing w:after="120" w:line="240" w:lineRule="auto"/>
        <w:jc w:val="center"/>
        <w:rPr>
          <w:rFonts w:ascii="Arial" w:eastAsia="Arial" w:hAnsi="Arial" w:cs="Arial"/>
          <w:sz w:val="24"/>
          <w:szCs w:val="24"/>
        </w:rPr>
      </w:pPr>
    </w:p>
    <w:p w:rsidR="00F039B0" w:rsidRDefault="00F039B0">
      <w:pPr>
        <w:spacing w:after="120" w:line="240" w:lineRule="auto"/>
        <w:jc w:val="center"/>
        <w:rPr>
          <w:rFonts w:ascii="Arial" w:eastAsia="Arial" w:hAnsi="Arial" w:cs="Arial"/>
          <w:sz w:val="24"/>
          <w:szCs w:val="24"/>
        </w:rPr>
      </w:pPr>
    </w:p>
    <w:p w:rsidR="00F039B0" w:rsidRDefault="00F039B0">
      <w:pPr>
        <w:spacing w:after="120" w:line="240" w:lineRule="auto"/>
        <w:jc w:val="center"/>
        <w:rPr>
          <w:rFonts w:ascii="Arial" w:eastAsia="Arial" w:hAnsi="Arial" w:cs="Arial"/>
          <w:sz w:val="24"/>
          <w:szCs w:val="24"/>
        </w:rPr>
      </w:pPr>
    </w:p>
    <w:p w:rsidR="00F039B0" w:rsidRDefault="00F11187">
      <w:pPr>
        <w:spacing w:after="120" w:line="240" w:lineRule="auto"/>
        <w:jc w:val="center"/>
        <w:rPr>
          <w:rFonts w:ascii="Arial" w:eastAsia="Arial" w:hAnsi="Arial" w:cs="Arial"/>
          <w:sz w:val="24"/>
          <w:szCs w:val="24"/>
        </w:rPr>
      </w:pPr>
      <w:r>
        <w:rPr>
          <w:rFonts w:ascii="Arial" w:eastAsia="Arial" w:hAnsi="Arial" w:cs="Arial"/>
          <w:sz w:val="24"/>
          <w:szCs w:val="24"/>
        </w:rPr>
        <w:t>TRABALHO DE CONCLUSÃO DE CURSO</w:t>
      </w:r>
    </w:p>
    <w:p w:rsidR="00F039B0" w:rsidRDefault="00F039B0">
      <w:pPr>
        <w:spacing w:after="120" w:line="240" w:lineRule="auto"/>
        <w:jc w:val="center"/>
        <w:rPr>
          <w:rFonts w:ascii="Arial" w:eastAsia="Arial" w:hAnsi="Arial" w:cs="Arial"/>
          <w:sz w:val="24"/>
          <w:szCs w:val="24"/>
        </w:rPr>
      </w:pPr>
    </w:p>
    <w:p w:rsidR="00F039B0" w:rsidRDefault="00F039B0">
      <w:pPr>
        <w:spacing w:after="120" w:line="240" w:lineRule="auto"/>
        <w:jc w:val="center"/>
        <w:rPr>
          <w:rFonts w:ascii="Arial" w:eastAsia="Arial" w:hAnsi="Arial" w:cs="Arial"/>
          <w:sz w:val="24"/>
          <w:szCs w:val="24"/>
        </w:rPr>
      </w:pPr>
    </w:p>
    <w:p w:rsidR="00F039B0" w:rsidRDefault="00F039B0">
      <w:pPr>
        <w:spacing w:after="120" w:line="240" w:lineRule="auto"/>
        <w:jc w:val="center"/>
        <w:rPr>
          <w:rFonts w:ascii="Arial" w:eastAsia="Arial" w:hAnsi="Arial" w:cs="Arial"/>
          <w:sz w:val="24"/>
          <w:szCs w:val="24"/>
        </w:rPr>
      </w:pPr>
    </w:p>
    <w:p w:rsidR="00F039B0" w:rsidRDefault="00F039B0">
      <w:pPr>
        <w:spacing w:after="120" w:line="240" w:lineRule="auto"/>
        <w:jc w:val="center"/>
        <w:rPr>
          <w:rFonts w:ascii="Arial" w:eastAsia="Arial" w:hAnsi="Arial" w:cs="Arial"/>
          <w:sz w:val="24"/>
          <w:szCs w:val="24"/>
        </w:rPr>
      </w:pPr>
    </w:p>
    <w:p w:rsidR="00F039B0" w:rsidRDefault="00F039B0">
      <w:pPr>
        <w:spacing w:after="120" w:line="240" w:lineRule="auto"/>
        <w:jc w:val="center"/>
        <w:rPr>
          <w:rFonts w:ascii="Arial" w:eastAsia="Arial" w:hAnsi="Arial" w:cs="Arial"/>
          <w:sz w:val="24"/>
          <w:szCs w:val="24"/>
        </w:rPr>
      </w:pPr>
    </w:p>
    <w:p w:rsidR="00F039B0" w:rsidRDefault="00F11187">
      <w:pPr>
        <w:spacing w:after="120" w:line="240" w:lineRule="auto"/>
        <w:jc w:val="center"/>
        <w:rPr>
          <w:rFonts w:ascii="Arial" w:eastAsia="Arial" w:hAnsi="Arial" w:cs="Arial"/>
          <w:sz w:val="24"/>
          <w:szCs w:val="24"/>
        </w:rPr>
      </w:pPr>
      <w:r>
        <w:rPr>
          <w:rFonts w:ascii="Arial" w:eastAsia="Arial" w:hAnsi="Arial" w:cs="Arial"/>
          <w:sz w:val="24"/>
          <w:szCs w:val="24"/>
        </w:rPr>
        <w:t>CORNÉLIO PROCÓPIO</w:t>
      </w:r>
    </w:p>
    <w:p w:rsidR="00F039B0" w:rsidRDefault="00F11187">
      <w:pPr>
        <w:spacing w:after="120" w:line="240" w:lineRule="auto"/>
        <w:jc w:val="center"/>
        <w:rPr>
          <w:rFonts w:ascii="Arial" w:eastAsia="Arial" w:hAnsi="Arial" w:cs="Arial"/>
          <w:sz w:val="24"/>
          <w:szCs w:val="24"/>
        </w:rPr>
      </w:pPr>
      <w:r>
        <w:rPr>
          <w:rFonts w:ascii="Arial" w:eastAsia="Arial" w:hAnsi="Arial" w:cs="Arial"/>
          <w:sz w:val="24"/>
          <w:szCs w:val="24"/>
        </w:rPr>
        <w:t>2016</w:t>
      </w:r>
    </w:p>
    <w:p w:rsidR="00F039B0" w:rsidRDefault="00F11187">
      <w:pPr>
        <w:spacing w:after="120" w:line="240" w:lineRule="auto"/>
        <w:jc w:val="center"/>
        <w:rPr>
          <w:rFonts w:ascii="Arial" w:eastAsia="Arial" w:hAnsi="Arial" w:cs="Arial"/>
          <w:sz w:val="24"/>
          <w:szCs w:val="24"/>
        </w:rPr>
      </w:pPr>
      <w:r>
        <w:rPr>
          <w:rFonts w:ascii="Arial" w:eastAsia="Arial" w:hAnsi="Arial" w:cs="Arial"/>
          <w:sz w:val="24"/>
          <w:szCs w:val="24"/>
        </w:rPr>
        <w:t>RICARDO CARREIRO ALVIM</w:t>
      </w:r>
    </w:p>
    <w:p w:rsidR="00F039B0" w:rsidRDefault="00F039B0">
      <w:pPr>
        <w:spacing w:after="120" w:line="240" w:lineRule="auto"/>
        <w:jc w:val="center"/>
        <w:rPr>
          <w:rFonts w:ascii="Arial" w:eastAsia="Arial" w:hAnsi="Arial" w:cs="Arial"/>
          <w:sz w:val="24"/>
          <w:szCs w:val="24"/>
        </w:rPr>
      </w:pPr>
    </w:p>
    <w:p w:rsidR="00F039B0" w:rsidRDefault="00F039B0">
      <w:pPr>
        <w:spacing w:after="120" w:line="240" w:lineRule="auto"/>
        <w:jc w:val="center"/>
        <w:rPr>
          <w:rFonts w:ascii="Arial" w:eastAsia="Arial" w:hAnsi="Arial" w:cs="Arial"/>
          <w:sz w:val="24"/>
          <w:szCs w:val="24"/>
        </w:rPr>
      </w:pPr>
    </w:p>
    <w:p w:rsidR="00F039B0" w:rsidRDefault="00F039B0">
      <w:pPr>
        <w:spacing w:after="120" w:line="240" w:lineRule="auto"/>
        <w:jc w:val="center"/>
        <w:rPr>
          <w:rFonts w:ascii="Arial" w:eastAsia="Arial" w:hAnsi="Arial" w:cs="Arial"/>
          <w:sz w:val="24"/>
          <w:szCs w:val="24"/>
        </w:rPr>
      </w:pPr>
    </w:p>
    <w:p w:rsidR="00F039B0" w:rsidRDefault="00F039B0">
      <w:pPr>
        <w:spacing w:after="120" w:line="240" w:lineRule="auto"/>
        <w:jc w:val="center"/>
        <w:rPr>
          <w:rFonts w:ascii="Arial" w:eastAsia="Arial" w:hAnsi="Arial" w:cs="Arial"/>
          <w:sz w:val="24"/>
          <w:szCs w:val="24"/>
        </w:rPr>
      </w:pPr>
    </w:p>
    <w:p w:rsidR="00F039B0" w:rsidRDefault="00F039B0">
      <w:pPr>
        <w:spacing w:after="120" w:line="240" w:lineRule="auto"/>
        <w:jc w:val="center"/>
        <w:rPr>
          <w:rFonts w:ascii="Arial" w:eastAsia="Arial" w:hAnsi="Arial" w:cs="Arial"/>
          <w:sz w:val="24"/>
          <w:szCs w:val="24"/>
        </w:rPr>
      </w:pPr>
    </w:p>
    <w:p w:rsidR="00F039B0" w:rsidRDefault="00F039B0">
      <w:pPr>
        <w:spacing w:after="120" w:line="240" w:lineRule="auto"/>
        <w:jc w:val="center"/>
        <w:rPr>
          <w:rFonts w:ascii="Arial" w:eastAsia="Arial" w:hAnsi="Arial" w:cs="Arial"/>
          <w:sz w:val="24"/>
          <w:szCs w:val="24"/>
        </w:rPr>
      </w:pPr>
    </w:p>
    <w:p w:rsidR="00F039B0" w:rsidRDefault="00F039B0">
      <w:pPr>
        <w:spacing w:after="120" w:line="240" w:lineRule="auto"/>
        <w:jc w:val="center"/>
        <w:rPr>
          <w:rFonts w:ascii="Arial" w:eastAsia="Arial" w:hAnsi="Arial" w:cs="Arial"/>
          <w:sz w:val="24"/>
          <w:szCs w:val="24"/>
        </w:rPr>
      </w:pPr>
    </w:p>
    <w:p w:rsidR="00F039B0" w:rsidRDefault="00F039B0">
      <w:pPr>
        <w:spacing w:after="120" w:line="240" w:lineRule="auto"/>
        <w:jc w:val="center"/>
        <w:rPr>
          <w:rFonts w:ascii="Arial" w:eastAsia="Arial" w:hAnsi="Arial" w:cs="Arial"/>
          <w:sz w:val="24"/>
          <w:szCs w:val="24"/>
        </w:rPr>
      </w:pPr>
    </w:p>
    <w:p w:rsidR="00F039B0" w:rsidRDefault="00F039B0">
      <w:pPr>
        <w:spacing w:after="120" w:line="240" w:lineRule="auto"/>
        <w:jc w:val="center"/>
        <w:rPr>
          <w:rFonts w:ascii="Arial" w:eastAsia="Arial" w:hAnsi="Arial" w:cs="Arial"/>
          <w:sz w:val="24"/>
          <w:szCs w:val="24"/>
        </w:rPr>
      </w:pPr>
    </w:p>
    <w:p w:rsidR="00F039B0" w:rsidRDefault="00F039B0">
      <w:pPr>
        <w:spacing w:after="120" w:line="240" w:lineRule="auto"/>
        <w:jc w:val="center"/>
        <w:rPr>
          <w:rFonts w:ascii="Arial" w:eastAsia="Arial" w:hAnsi="Arial" w:cs="Arial"/>
          <w:sz w:val="24"/>
          <w:szCs w:val="24"/>
        </w:rPr>
      </w:pPr>
    </w:p>
    <w:p w:rsidR="00F039B0" w:rsidRDefault="00F039B0">
      <w:pPr>
        <w:spacing w:after="120" w:line="240" w:lineRule="auto"/>
        <w:jc w:val="center"/>
        <w:rPr>
          <w:rFonts w:ascii="Arial" w:eastAsia="Arial" w:hAnsi="Arial" w:cs="Arial"/>
          <w:sz w:val="24"/>
          <w:szCs w:val="24"/>
        </w:rPr>
      </w:pPr>
    </w:p>
    <w:p w:rsidR="00F039B0" w:rsidRDefault="00F039B0">
      <w:pPr>
        <w:spacing w:after="120" w:line="240" w:lineRule="auto"/>
        <w:jc w:val="center"/>
        <w:rPr>
          <w:rFonts w:ascii="Arial" w:eastAsia="Arial" w:hAnsi="Arial" w:cs="Arial"/>
          <w:sz w:val="24"/>
          <w:szCs w:val="24"/>
        </w:rPr>
      </w:pPr>
    </w:p>
    <w:p w:rsidR="00F039B0" w:rsidRDefault="00F039B0">
      <w:pPr>
        <w:spacing w:after="120" w:line="240" w:lineRule="auto"/>
        <w:jc w:val="center"/>
        <w:rPr>
          <w:rFonts w:ascii="Arial" w:eastAsia="Arial" w:hAnsi="Arial" w:cs="Arial"/>
          <w:sz w:val="24"/>
          <w:szCs w:val="24"/>
        </w:rPr>
      </w:pPr>
    </w:p>
    <w:p w:rsidR="00F039B0" w:rsidRDefault="00F039B0">
      <w:pPr>
        <w:spacing w:after="120" w:line="240" w:lineRule="auto"/>
        <w:jc w:val="center"/>
        <w:rPr>
          <w:rFonts w:ascii="Arial" w:eastAsia="Arial" w:hAnsi="Arial" w:cs="Arial"/>
          <w:sz w:val="24"/>
          <w:szCs w:val="24"/>
        </w:rPr>
      </w:pPr>
    </w:p>
    <w:p w:rsidR="00F17FCF" w:rsidRDefault="00F17FCF" w:rsidP="00F17FCF">
      <w:pPr>
        <w:spacing w:after="120" w:line="240" w:lineRule="auto"/>
        <w:jc w:val="center"/>
        <w:rPr>
          <w:rFonts w:ascii="Arial" w:eastAsia="Arial" w:hAnsi="Arial" w:cs="Arial"/>
          <w:b/>
          <w:sz w:val="28"/>
          <w:szCs w:val="28"/>
        </w:rPr>
      </w:pPr>
      <w:r>
        <w:rPr>
          <w:rFonts w:ascii="Arial" w:eastAsia="Arial" w:hAnsi="Arial" w:cs="Arial"/>
          <w:b/>
          <w:sz w:val="28"/>
          <w:szCs w:val="28"/>
        </w:rPr>
        <w:t>DESENVOLVIMENTO DE UMA FERRAMENTA DE LEVANTAMENTO DE REQUISITOS COM BASE NO MODELO R4C</w:t>
      </w:r>
    </w:p>
    <w:p w:rsidR="00F039B0" w:rsidRDefault="00F039B0">
      <w:pPr>
        <w:spacing w:after="120" w:line="240" w:lineRule="auto"/>
        <w:jc w:val="center"/>
        <w:rPr>
          <w:rFonts w:ascii="Arial" w:eastAsia="Arial" w:hAnsi="Arial" w:cs="Arial"/>
          <w:b/>
          <w:sz w:val="28"/>
          <w:szCs w:val="28"/>
        </w:rPr>
      </w:pPr>
    </w:p>
    <w:p w:rsidR="00F039B0" w:rsidRDefault="00F039B0">
      <w:pPr>
        <w:spacing w:after="120" w:line="240" w:lineRule="auto"/>
        <w:jc w:val="center"/>
        <w:rPr>
          <w:rFonts w:ascii="Arial" w:eastAsia="Arial" w:hAnsi="Arial" w:cs="Arial"/>
          <w:b/>
          <w:sz w:val="28"/>
          <w:szCs w:val="28"/>
        </w:rPr>
      </w:pPr>
    </w:p>
    <w:p w:rsidR="00F039B0" w:rsidRDefault="00F039B0">
      <w:pPr>
        <w:spacing w:after="120" w:line="240" w:lineRule="auto"/>
        <w:jc w:val="center"/>
        <w:rPr>
          <w:rFonts w:ascii="Arial" w:eastAsia="Arial" w:hAnsi="Arial" w:cs="Arial"/>
          <w:b/>
          <w:sz w:val="28"/>
          <w:szCs w:val="28"/>
        </w:rPr>
      </w:pPr>
    </w:p>
    <w:p w:rsidR="00F039B0" w:rsidRDefault="00F039B0">
      <w:pPr>
        <w:spacing w:after="120" w:line="240" w:lineRule="auto"/>
        <w:jc w:val="center"/>
        <w:rPr>
          <w:rFonts w:ascii="Arial" w:eastAsia="Arial" w:hAnsi="Arial" w:cs="Arial"/>
          <w:b/>
          <w:sz w:val="28"/>
          <w:szCs w:val="28"/>
        </w:rPr>
      </w:pPr>
    </w:p>
    <w:p w:rsidR="00F039B0" w:rsidRDefault="00F11187">
      <w:pPr>
        <w:spacing w:after="0" w:line="240" w:lineRule="auto"/>
        <w:ind w:left="4536"/>
        <w:jc w:val="both"/>
        <w:rPr>
          <w:rFonts w:ascii="Arial" w:eastAsia="Arial" w:hAnsi="Arial" w:cs="Arial"/>
          <w:sz w:val="20"/>
          <w:szCs w:val="20"/>
        </w:rPr>
      </w:pPr>
      <w:r>
        <w:rPr>
          <w:rFonts w:ascii="Arial" w:eastAsia="Arial" w:hAnsi="Arial" w:cs="Arial"/>
          <w:sz w:val="20"/>
          <w:szCs w:val="20"/>
        </w:rPr>
        <w:t xml:space="preserve">Trabalho de Conclusão de Curso de graduação, apresentado à disciplina </w:t>
      </w:r>
      <w:r w:rsidR="00F17FCF">
        <w:rPr>
          <w:rFonts w:ascii="Arial" w:eastAsia="Arial" w:hAnsi="Arial" w:cs="Arial"/>
          <w:sz w:val="20"/>
          <w:szCs w:val="20"/>
        </w:rPr>
        <w:t>Trabalho de Conclusão de Curso</w:t>
      </w:r>
      <w:r>
        <w:rPr>
          <w:rFonts w:ascii="Arial" w:eastAsia="Arial" w:hAnsi="Arial" w:cs="Arial"/>
          <w:sz w:val="20"/>
          <w:szCs w:val="20"/>
        </w:rPr>
        <w:t>, do curso de Análise e Desenvolvimento de Sistemas da Universidade Tecnológica Federal do Paraná – UTFPR, como requisito parcial para a obtenção do título de Tecnólogo.</w:t>
      </w:r>
    </w:p>
    <w:p w:rsidR="00F039B0" w:rsidRDefault="00F039B0">
      <w:pPr>
        <w:spacing w:after="0" w:line="240" w:lineRule="auto"/>
        <w:ind w:left="4536"/>
        <w:jc w:val="both"/>
        <w:rPr>
          <w:rFonts w:ascii="Arial" w:eastAsia="Arial" w:hAnsi="Arial" w:cs="Arial"/>
          <w:sz w:val="20"/>
          <w:szCs w:val="20"/>
        </w:rPr>
      </w:pPr>
    </w:p>
    <w:p w:rsidR="00F039B0" w:rsidRDefault="00F11187">
      <w:pPr>
        <w:spacing w:after="0" w:line="240" w:lineRule="auto"/>
        <w:ind w:left="4536"/>
        <w:jc w:val="both"/>
        <w:rPr>
          <w:rFonts w:ascii="Arial" w:eastAsia="Arial" w:hAnsi="Arial" w:cs="Arial"/>
          <w:sz w:val="20"/>
          <w:szCs w:val="20"/>
        </w:rPr>
      </w:pPr>
      <w:r>
        <w:rPr>
          <w:rFonts w:ascii="Arial" w:eastAsia="Arial" w:hAnsi="Arial" w:cs="Arial"/>
          <w:sz w:val="20"/>
          <w:szCs w:val="20"/>
        </w:rPr>
        <w:t xml:space="preserve">Orientador: Prof. Dr. Alexandre </w:t>
      </w:r>
      <w:proofErr w:type="spellStart"/>
      <w:r>
        <w:rPr>
          <w:rFonts w:ascii="Arial" w:eastAsia="Arial" w:hAnsi="Arial" w:cs="Arial"/>
          <w:sz w:val="20"/>
          <w:szCs w:val="20"/>
        </w:rPr>
        <w:t>L’Erário</w:t>
      </w:r>
      <w:proofErr w:type="spellEnd"/>
    </w:p>
    <w:p w:rsidR="00F039B0" w:rsidRDefault="00F039B0">
      <w:pPr>
        <w:spacing w:after="120" w:line="240" w:lineRule="auto"/>
        <w:jc w:val="center"/>
        <w:rPr>
          <w:rFonts w:ascii="Arial" w:eastAsia="Arial" w:hAnsi="Arial" w:cs="Arial"/>
          <w:sz w:val="24"/>
          <w:szCs w:val="24"/>
        </w:rPr>
      </w:pPr>
    </w:p>
    <w:p w:rsidR="00F039B0" w:rsidRDefault="00F039B0">
      <w:pPr>
        <w:spacing w:after="120" w:line="240" w:lineRule="auto"/>
        <w:jc w:val="center"/>
        <w:rPr>
          <w:rFonts w:ascii="Arial" w:eastAsia="Arial" w:hAnsi="Arial" w:cs="Arial"/>
          <w:sz w:val="24"/>
          <w:szCs w:val="24"/>
        </w:rPr>
      </w:pPr>
    </w:p>
    <w:p w:rsidR="00F039B0" w:rsidRDefault="00F039B0">
      <w:pPr>
        <w:spacing w:after="120" w:line="240" w:lineRule="auto"/>
        <w:jc w:val="center"/>
        <w:rPr>
          <w:rFonts w:ascii="Arial" w:eastAsia="Arial" w:hAnsi="Arial" w:cs="Arial"/>
          <w:sz w:val="24"/>
          <w:szCs w:val="24"/>
        </w:rPr>
      </w:pPr>
    </w:p>
    <w:p w:rsidR="00F039B0" w:rsidRDefault="00F039B0">
      <w:pPr>
        <w:spacing w:after="120" w:line="240" w:lineRule="auto"/>
        <w:jc w:val="center"/>
        <w:rPr>
          <w:rFonts w:ascii="Arial" w:eastAsia="Arial" w:hAnsi="Arial" w:cs="Arial"/>
          <w:sz w:val="24"/>
          <w:szCs w:val="24"/>
        </w:rPr>
      </w:pPr>
    </w:p>
    <w:p w:rsidR="00F039B0" w:rsidRDefault="00F039B0">
      <w:pPr>
        <w:spacing w:after="120" w:line="240" w:lineRule="auto"/>
        <w:jc w:val="center"/>
        <w:rPr>
          <w:rFonts w:ascii="Arial" w:eastAsia="Arial" w:hAnsi="Arial" w:cs="Arial"/>
          <w:sz w:val="24"/>
          <w:szCs w:val="24"/>
        </w:rPr>
      </w:pPr>
    </w:p>
    <w:p w:rsidR="00F039B0" w:rsidRDefault="00F039B0">
      <w:pPr>
        <w:spacing w:after="120" w:line="240" w:lineRule="auto"/>
        <w:jc w:val="center"/>
        <w:rPr>
          <w:rFonts w:ascii="Arial" w:eastAsia="Arial" w:hAnsi="Arial" w:cs="Arial"/>
          <w:sz w:val="24"/>
          <w:szCs w:val="24"/>
        </w:rPr>
      </w:pPr>
    </w:p>
    <w:p w:rsidR="00F17FCF" w:rsidRDefault="00F17FCF">
      <w:pPr>
        <w:spacing w:after="120" w:line="240" w:lineRule="auto"/>
        <w:jc w:val="center"/>
        <w:rPr>
          <w:rFonts w:ascii="Arial" w:eastAsia="Arial" w:hAnsi="Arial" w:cs="Arial"/>
          <w:sz w:val="24"/>
          <w:szCs w:val="24"/>
        </w:rPr>
      </w:pPr>
    </w:p>
    <w:p w:rsidR="00F039B0" w:rsidRDefault="00F11187">
      <w:pPr>
        <w:spacing w:after="120" w:line="240" w:lineRule="auto"/>
        <w:jc w:val="center"/>
        <w:rPr>
          <w:rFonts w:ascii="Arial" w:eastAsia="Arial" w:hAnsi="Arial" w:cs="Arial"/>
          <w:sz w:val="24"/>
          <w:szCs w:val="24"/>
        </w:rPr>
      </w:pPr>
      <w:r>
        <w:rPr>
          <w:rFonts w:ascii="Arial" w:eastAsia="Arial" w:hAnsi="Arial" w:cs="Arial"/>
          <w:sz w:val="24"/>
          <w:szCs w:val="24"/>
        </w:rPr>
        <w:t>CORNÉLIO PROCÓPIO</w:t>
      </w:r>
    </w:p>
    <w:p w:rsidR="00F039B0" w:rsidRDefault="00F11187">
      <w:pPr>
        <w:spacing w:after="120" w:line="240" w:lineRule="auto"/>
        <w:jc w:val="center"/>
        <w:rPr>
          <w:rFonts w:ascii="Arial" w:eastAsia="Arial" w:hAnsi="Arial" w:cs="Arial"/>
          <w:sz w:val="24"/>
          <w:szCs w:val="24"/>
        </w:rPr>
      </w:pPr>
      <w:r>
        <w:rPr>
          <w:rFonts w:ascii="Arial" w:eastAsia="Arial" w:hAnsi="Arial" w:cs="Arial"/>
          <w:sz w:val="24"/>
          <w:szCs w:val="24"/>
        </w:rPr>
        <w:t>201</w:t>
      </w:r>
      <w:r w:rsidR="00F17FCF">
        <w:rPr>
          <w:rFonts w:ascii="Arial" w:eastAsia="Arial" w:hAnsi="Arial" w:cs="Arial"/>
          <w:sz w:val="24"/>
          <w:szCs w:val="24"/>
        </w:rPr>
        <w:t>7</w:t>
      </w:r>
    </w:p>
    <w:p w:rsidR="00F039B0" w:rsidRDefault="00F039B0">
      <w:pPr>
        <w:spacing w:after="0" w:line="360" w:lineRule="auto"/>
        <w:ind w:left="2268"/>
        <w:jc w:val="both"/>
        <w:rPr>
          <w:rFonts w:ascii="Arial" w:eastAsia="Arial" w:hAnsi="Arial" w:cs="Arial"/>
          <w:sz w:val="24"/>
          <w:szCs w:val="24"/>
        </w:rPr>
      </w:pPr>
    </w:p>
    <w:p w:rsidR="00BB080A" w:rsidRDefault="00BB080A">
      <w:pPr>
        <w:spacing w:after="0" w:line="240" w:lineRule="auto"/>
        <w:jc w:val="center"/>
        <w:rPr>
          <w:rFonts w:ascii="Arial" w:eastAsia="Arial" w:hAnsi="Arial" w:cs="Arial"/>
          <w:b/>
          <w:sz w:val="24"/>
          <w:szCs w:val="24"/>
        </w:rPr>
      </w:pPr>
    </w:p>
    <w:p w:rsidR="00F039B0" w:rsidRDefault="00F11187">
      <w:pPr>
        <w:spacing w:after="0" w:line="240" w:lineRule="auto"/>
        <w:jc w:val="center"/>
        <w:rPr>
          <w:rFonts w:ascii="Arial" w:eastAsia="Arial" w:hAnsi="Arial" w:cs="Arial"/>
          <w:b/>
          <w:sz w:val="24"/>
          <w:szCs w:val="24"/>
        </w:rPr>
      </w:pPr>
      <w:r>
        <w:rPr>
          <w:rFonts w:ascii="Arial" w:eastAsia="Arial" w:hAnsi="Arial" w:cs="Arial"/>
          <w:b/>
          <w:sz w:val="24"/>
          <w:szCs w:val="24"/>
        </w:rPr>
        <w:lastRenderedPageBreak/>
        <w:t>RESUMO</w:t>
      </w:r>
    </w:p>
    <w:p w:rsidR="00F039B0" w:rsidRDefault="00F039B0">
      <w:pPr>
        <w:spacing w:after="0" w:line="240" w:lineRule="auto"/>
        <w:jc w:val="both"/>
        <w:rPr>
          <w:rFonts w:ascii="Arial" w:eastAsia="Arial" w:hAnsi="Arial" w:cs="Arial"/>
          <w:sz w:val="24"/>
          <w:szCs w:val="24"/>
        </w:rPr>
      </w:pPr>
    </w:p>
    <w:p w:rsidR="00F039B0" w:rsidRDefault="00F11187">
      <w:pPr>
        <w:spacing w:after="0" w:line="240" w:lineRule="auto"/>
      </w:pPr>
      <w:r>
        <w:rPr>
          <w:rFonts w:ascii="Arial" w:eastAsia="Arial" w:hAnsi="Arial" w:cs="Arial"/>
          <w:sz w:val="24"/>
          <w:szCs w:val="24"/>
        </w:rPr>
        <w:t xml:space="preserve">ALVIM, Ricardo Carreiro. </w:t>
      </w:r>
      <w:r>
        <w:rPr>
          <w:rFonts w:ascii="Arial" w:eastAsia="Arial" w:hAnsi="Arial" w:cs="Arial"/>
          <w:b/>
          <w:sz w:val="24"/>
          <w:szCs w:val="24"/>
        </w:rPr>
        <w:t xml:space="preserve">Desenvolvimento de uma ferramenta de </w:t>
      </w:r>
      <w:r w:rsidR="001847E5">
        <w:rPr>
          <w:rFonts w:ascii="Arial" w:eastAsia="Arial" w:hAnsi="Arial" w:cs="Arial"/>
          <w:b/>
          <w:sz w:val="24"/>
          <w:szCs w:val="24"/>
        </w:rPr>
        <w:t>levantamento de requisitos com base no modelo r4c</w:t>
      </w:r>
      <w:r w:rsidR="00F17FCF">
        <w:rPr>
          <w:rFonts w:ascii="Arial" w:eastAsia="Arial" w:hAnsi="Arial" w:cs="Arial"/>
          <w:sz w:val="24"/>
          <w:szCs w:val="24"/>
        </w:rPr>
        <w:t>.  2017</w:t>
      </w:r>
      <w:r>
        <w:rPr>
          <w:rFonts w:ascii="Arial" w:eastAsia="Arial" w:hAnsi="Arial" w:cs="Arial"/>
          <w:sz w:val="24"/>
          <w:szCs w:val="24"/>
        </w:rPr>
        <w:t>. 29 f. Trabalho de Conclusão de Curso (Graduação) – Tecnologia em Análise e Desenvolvimento de Sistemas. Universidade Tecnológica Federal do</w:t>
      </w:r>
      <w:r w:rsidR="00F17FCF">
        <w:rPr>
          <w:rFonts w:ascii="Arial" w:eastAsia="Arial" w:hAnsi="Arial" w:cs="Arial"/>
          <w:sz w:val="24"/>
          <w:szCs w:val="24"/>
        </w:rPr>
        <w:t xml:space="preserve"> Paraná. Cornélio Procópio, 2017</w:t>
      </w:r>
      <w:r>
        <w:rPr>
          <w:rFonts w:ascii="Arial" w:eastAsia="Arial" w:hAnsi="Arial" w:cs="Arial"/>
          <w:sz w:val="24"/>
          <w:szCs w:val="24"/>
        </w:rPr>
        <w:t xml:space="preserve">. </w:t>
      </w:r>
    </w:p>
    <w:p w:rsidR="00F039B0" w:rsidRDefault="00F039B0">
      <w:pPr>
        <w:spacing w:after="0" w:line="240" w:lineRule="auto"/>
        <w:jc w:val="both"/>
        <w:rPr>
          <w:rFonts w:ascii="Arial" w:eastAsia="Arial" w:hAnsi="Arial" w:cs="Arial"/>
          <w:sz w:val="24"/>
          <w:szCs w:val="24"/>
        </w:rPr>
      </w:pPr>
    </w:p>
    <w:p w:rsidR="00F039B0" w:rsidRDefault="00F039B0">
      <w:pPr>
        <w:spacing w:after="0" w:line="240" w:lineRule="auto"/>
        <w:jc w:val="both"/>
        <w:rPr>
          <w:rFonts w:ascii="Arial" w:eastAsia="Arial" w:hAnsi="Arial" w:cs="Arial"/>
          <w:sz w:val="24"/>
          <w:szCs w:val="24"/>
        </w:rPr>
      </w:pPr>
    </w:p>
    <w:p w:rsidR="00F039B0" w:rsidRDefault="001847E5">
      <w:pPr>
        <w:spacing w:after="0" w:line="240" w:lineRule="auto"/>
        <w:jc w:val="both"/>
        <w:rPr>
          <w:rFonts w:ascii="Arial" w:eastAsia="Arial" w:hAnsi="Arial" w:cs="Arial"/>
          <w:sz w:val="24"/>
          <w:szCs w:val="24"/>
        </w:rPr>
      </w:pPr>
      <w:r>
        <w:rPr>
          <w:rFonts w:ascii="Arial" w:eastAsia="Arial" w:hAnsi="Arial" w:cs="Arial"/>
          <w:sz w:val="24"/>
          <w:szCs w:val="24"/>
        </w:rPr>
        <w:t xml:space="preserve">Este projeto trata da relação entre o </w:t>
      </w:r>
      <w:proofErr w:type="spellStart"/>
      <w:r>
        <w:rPr>
          <w:rFonts w:ascii="Arial" w:eastAsia="Arial" w:hAnsi="Arial" w:cs="Arial"/>
          <w:sz w:val="24"/>
          <w:szCs w:val="24"/>
        </w:rPr>
        <w:t>crowdsourcing</w:t>
      </w:r>
      <w:proofErr w:type="spellEnd"/>
      <w:r>
        <w:rPr>
          <w:rFonts w:ascii="Arial" w:eastAsia="Arial" w:hAnsi="Arial" w:cs="Arial"/>
          <w:sz w:val="24"/>
          <w:szCs w:val="24"/>
        </w:rPr>
        <w:t xml:space="preserve"> e suas interações em uma grande rede e a engenharia de requisitos, onde os processos de </w:t>
      </w:r>
      <w:proofErr w:type="spellStart"/>
      <w:r>
        <w:rPr>
          <w:rFonts w:ascii="Arial" w:eastAsia="Arial" w:hAnsi="Arial" w:cs="Arial"/>
          <w:sz w:val="24"/>
          <w:szCs w:val="24"/>
        </w:rPr>
        <w:t>elicitações</w:t>
      </w:r>
      <w:proofErr w:type="spellEnd"/>
      <w:r>
        <w:rPr>
          <w:rFonts w:ascii="Arial" w:eastAsia="Arial" w:hAnsi="Arial" w:cs="Arial"/>
          <w:sz w:val="24"/>
          <w:szCs w:val="24"/>
        </w:rPr>
        <w:t xml:space="preserve"> podem ser facilitados quando explorados em uma grande rede, contanto que as adaptações e ajustes sejam realizados. Estas ações entre o levantamento de requisitos, </w:t>
      </w:r>
      <w:proofErr w:type="spellStart"/>
      <w:r>
        <w:rPr>
          <w:rFonts w:ascii="Arial" w:eastAsia="Arial" w:hAnsi="Arial" w:cs="Arial"/>
          <w:sz w:val="24"/>
          <w:szCs w:val="24"/>
        </w:rPr>
        <w:t>crowdsourcing</w:t>
      </w:r>
      <w:proofErr w:type="spellEnd"/>
      <w:r>
        <w:rPr>
          <w:rFonts w:ascii="Arial" w:eastAsia="Arial" w:hAnsi="Arial" w:cs="Arial"/>
          <w:sz w:val="24"/>
          <w:szCs w:val="24"/>
        </w:rPr>
        <w:t xml:space="preserve"> e o framework </w:t>
      </w:r>
      <w:proofErr w:type="spellStart"/>
      <w:r>
        <w:rPr>
          <w:rFonts w:ascii="Arial" w:eastAsia="Arial" w:hAnsi="Arial" w:cs="Arial"/>
          <w:sz w:val="24"/>
          <w:szCs w:val="24"/>
        </w:rPr>
        <w:t>Scrum</w:t>
      </w:r>
      <w:proofErr w:type="spellEnd"/>
      <w:r>
        <w:rPr>
          <w:rFonts w:ascii="Arial" w:eastAsia="Arial" w:hAnsi="Arial" w:cs="Arial"/>
          <w:sz w:val="24"/>
          <w:szCs w:val="24"/>
        </w:rPr>
        <w:t xml:space="preserve"> foi relacionado por RIBEIRO (2016) que propôs um modelo chamado de r4c. Este projeto todavia este modelo proposto não possui uma ferramenta para realizar todas ações realizadas, sendo este o propósito deste trabalho, tendo como base o processo r4c, desenvolver uma ferramenta para o processo de </w:t>
      </w:r>
      <w:proofErr w:type="spellStart"/>
      <w:r>
        <w:rPr>
          <w:rFonts w:ascii="Arial" w:eastAsia="Arial" w:hAnsi="Arial" w:cs="Arial"/>
          <w:sz w:val="24"/>
          <w:szCs w:val="24"/>
        </w:rPr>
        <w:t>crowdsourcing</w:t>
      </w:r>
      <w:proofErr w:type="spellEnd"/>
      <w:r>
        <w:rPr>
          <w:rFonts w:ascii="Arial" w:eastAsia="Arial" w:hAnsi="Arial" w:cs="Arial"/>
          <w:sz w:val="24"/>
          <w:szCs w:val="24"/>
        </w:rPr>
        <w:t>, assim auxiliando no processo de levantamento de requisitos.</w:t>
      </w:r>
    </w:p>
    <w:p w:rsidR="00F039B0" w:rsidRDefault="00F039B0">
      <w:pPr>
        <w:spacing w:after="0" w:line="240" w:lineRule="auto"/>
        <w:jc w:val="both"/>
        <w:rPr>
          <w:rFonts w:ascii="Arial" w:eastAsia="Arial" w:hAnsi="Arial" w:cs="Arial"/>
          <w:b/>
          <w:sz w:val="24"/>
          <w:szCs w:val="24"/>
        </w:rPr>
      </w:pPr>
    </w:p>
    <w:p w:rsidR="00F039B0" w:rsidRDefault="00F039B0">
      <w:pPr>
        <w:spacing w:after="0" w:line="240" w:lineRule="auto"/>
        <w:jc w:val="both"/>
        <w:rPr>
          <w:rFonts w:ascii="Arial" w:eastAsia="Arial" w:hAnsi="Arial" w:cs="Arial"/>
          <w:b/>
          <w:sz w:val="24"/>
          <w:szCs w:val="24"/>
        </w:rPr>
      </w:pPr>
    </w:p>
    <w:p w:rsidR="00F039B0" w:rsidRDefault="00F11187">
      <w:r>
        <w:rPr>
          <w:rFonts w:ascii="Arial" w:eastAsia="Arial" w:hAnsi="Arial" w:cs="Arial"/>
          <w:b/>
          <w:sz w:val="24"/>
          <w:szCs w:val="24"/>
        </w:rPr>
        <w:t>Palavras-chave:</w:t>
      </w:r>
      <w:r>
        <w:rPr>
          <w:rFonts w:ascii="Arial" w:eastAsia="Arial" w:hAnsi="Arial" w:cs="Arial"/>
          <w:sz w:val="24"/>
          <w:szCs w:val="24"/>
        </w:rPr>
        <w:t xml:space="preserve"> </w:t>
      </w:r>
      <w:proofErr w:type="spellStart"/>
      <w:r w:rsidR="001847E5">
        <w:rPr>
          <w:rFonts w:ascii="Arial" w:eastAsia="Arial" w:hAnsi="Arial" w:cs="Arial"/>
          <w:sz w:val="24"/>
          <w:szCs w:val="24"/>
        </w:rPr>
        <w:t>Crowdsourcing</w:t>
      </w:r>
      <w:proofErr w:type="spellEnd"/>
      <w:r w:rsidR="001847E5">
        <w:rPr>
          <w:rFonts w:ascii="Arial" w:eastAsia="Arial" w:hAnsi="Arial" w:cs="Arial"/>
          <w:sz w:val="24"/>
          <w:szCs w:val="24"/>
        </w:rPr>
        <w:t xml:space="preserve">, Engenharia de Requisitos, </w:t>
      </w:r>
      <w:proofErr w:type="spellStart"/>
      <w:r w:rsidR="001847E5">
        <w:rPr>
          <w:rFonts w:ascii="Arial" w:eastAsia="Arial" w:hAnsi="Arial" w:cs="Arial"/>
          <w:sz w:val="24"/>
          <w:szCs w:val="24"/>
        </w:rPr>
        <w:t>Elicitação</w:t>
      </w:r>
      <w:proofErr w:type="spellEnd"/>
      <w:r w:rsidR="001847E5">
        <w:rPr>
          <w:rFonts w:ascii="Arial" w:eastAsia="Arial" w:hAnsi="Arial" w:cs="Arial"/>
          <w:sz w:val="24"/>
          <w:szCs w:val="24"/>
        </w:rPr>
        <w:t xml:space="preserve">, Engenharia de Software, r4c, </w:t>
      </w:r>
      <w:proofErr w:type="spellStart"/>
      <w:r w:rsidR="001847E5">
        <w:rPr>
          <w:rFonts w:ascii="Arial" w:eastAsia="Arial" w:hAnsi="Arial" w:cs="Arial"/>
          <w:sz w:val="24"/>
          <w:szCs w:val="24"/>
        </w:rPr>
        <w:t>Crowdsourcing</w:t>
      </w:r>
      <w:proofErr w:type="spellEnd"/>
      <w:r w:rsidR="001847E5">
        <w:rPr>
          <w:rFonts w:ascii="Arial" w:eastAsia="Arial" w:hAnsi="Arial" w:cs="Arial"/>
          <w:sz w:val="24"/>
          <w:szCs w:val="24"/>
        </w:rPr>
        <w:t xml:space="preserve"> e </w:t>
      </w:r>
      <w:proofErr w:type="spellStart"/>
      <w:r w:rsidR="001847E5">
        <w:rPr>
          <w:rFonts w:ascii="Arial" w:eastAsia="Arial" w:hAnsi="Arial" w:cs="Arial"/>
          <w:sz w:val="24"/>
          <w:szCs w:val="24"/>
        </w:rPr>
        <w:t>Scrum</w:t>
      </w:r>
      <w:proofErr w:type="spellEnd"/>
      <w:r w:rsidR="001847E5">
        <w:rPr>
          <w:rFonts w:ascii="Arial" w:eastAsia="Arial" w:hAnsi="Arial" w:cs="Arial"/>
          <w:sz w:val="24"/>
          <w:szCs w:val="24"/>
        </w:rPr>
        <w:t>.</w:t>
      </w:r>
      <w:r>
        <w:br w:type="page"/>
      </w:r>
    </w:p>
    <w:p w:rsidR="00F039B0" w:rsidRDefault="00F039B0">
      <w:pPr>
        <w:spacing w:after="0" w:line="240" w:lineRule="auto"/>
        <w:jc w:val="both"/>
        <w:rPr>
          <w:rFonts w:ascii="Arial" w:eastAsia="Arial" w:hAnsi="Arial" w:cs="Arial"/>
          <w:sz w:val="24"/>
          <w:szCs w:val="24"/>
        </w:rPr>
      </w:pPr>
    </w:p>
    <w:p w:rsidR="00F039B0" w:rsidRDefault="00F039B0"/>
    <w:p w:rsidR="00F039B0" w:rsidRDefault="00F11187">
      <w:pPr>
        <w:spacing w:after="0" w:line="240" w:lineRule="auto"/>
        <w:jc w:val="center"/>
        <w:rPr>
          <w:rFonts w:ascii="Arial" w:eastAsia="Arial" w:hAnsi="Arial" w:cs="Arial"/>
          <w:b/>
          <w:sz w:val="24"/>
          <w:szCs w:val="24"/>
        </w:rPr>
      </w:pPr>
      <w:r>
        <w:rPr>
          <w:rFonts w:ascii="Arial" w:eastAsia="Arial" w:hAnsi="Arial" w:cs="Arial"/>
          <w:b/>
          <w:sz w:val="24"/>
          <w:szCs w:val="24"/>
        </w:rPr>
        <w:t>ABSTRACT</w:t>
      </w:r>
    </w:p>
    <w:p w:rsidR="00F039B0" w:rsidRDefault="00F039B0">
      <w:pPr>
        <w:spacing w:after="0" w:line="240" w:lineRule="auto"/>
        <w:jc w:val="center"/>
        <w:rPr>
          <w:rFonts w:ascii="Arial" w:eastAsia="Arial" w:hAnsi="Arial" w:cs="Arial"/>
          <w:b/>
          <w:sz w:val="24"/>
          <w:szCs w:val="24"/>
        </w:rPr>
      </w:pPr>
    </w:p>
    <w:p w:rsidR="00F039B0" w:rsidRDefault="00F11187">
      <w:pPr>
        <w:spacing w:after="0" w:line="240" w:lineRule="auto"/>
      </w:pPr>
      <w:r>
        <w:rPr>
          <w:rFonts w:ascii="Arial" w:eastAsia="Arial" w:hAnsi="Arial" w:cs="Arial"/>
          <w:sz w:val="24"/>
          <w:szCs w:val="24"/>
        </w:rPr>
        <w:t xml:space="preserve">ALVIM, RICARDO. </w:t>
      </w:r>
      <w:r>
        <w:rPr>
          <w:rFonts w:ascii="Arial" w:eastAsia="Arial" w:hAnsi="Arial" w:cs="Arial"/>
          <w:b/>
          <w:sz w:val="24"/>
          <w:szCs w:val="24"/>
        </w:rPr>
        <w:t>DIGITAL MARKEYTING PROCESS MANAGEMENT TOOL DEVELOPMENT</w:t>
      </w:r>
      <w:r>
        <w:rPr>
          <w:rFonts w:ascii="Arial" w:eastAsia="Arial" w:hAnsi="Arial" w:cs="Arial"/>
          <w:sz w:val="24"/>
          <w:szCs w:val="24"/>
        </w:rPr>
        <w:t xml:space="preserve">. 2016. 29 f. Proposta de Trabalho de Conclusão de Curso (Graduação) – Tecnologia em Análise e Desenvolvimento de Sistemas. Universidade Tecnológica Federal do Paraná. Cornélio Procópio, 2016. </w:t>
      </w:r>
    </w:p>
    <w:p w:rsidR="00F039B0" w:rsidRDefault="00F039B0">
      <w:pPr>
        <w:spacing w:after="0" w:line="240" w:lineRule="auto"/>
        <w:jc w:val="both"/>
        <w:rPr>
          <w:rFonts w:ascii="Arial" w:eastAsia="Arial" w:hAnsi="Arial" w:cs="Arial"/>
          <w:sz w:val="24"/>
          <w:szCs w:val="24"/>
        </w:rPr>
      </w:pPr>
    </w:p>
    <w:p w:rsidR="00F039B0" w:rsidRDefault="00F039B0">
      <w:pPr>
        <w:spacing w:after="0" w:line="240" w:lineRule="auto"/>
        <w:jc w:val="both"/>
        <w:rPr>
          <w:rFonts w:ascii="Arial" w:eastAsia="Arial" w:hAnsi="Arial" w:cs="Arial"/>
          <w:sz w:val="24"/>
          <w:szCs w:val="24"/>
        </w:rPr>
      </w:pPr>
    </w:p>
    <w:p w:rsidR="00F039B0" w:rsidRDefault="00F11187">
      <w:pPr>
        <w:spacing w:after="0" w:line="240" w:lineRule="auto"/>
        <w:jc w:val="both"/>
        <w:rPr>
          <w:rFonts w:ascii="Arial" w:eastAsia="Arial" w:hAnsi="Arial" w:cs="Arial"/>
          <w:sz w:val="24"/>
          <w:szCs w:val="24"/>
        </w:rPr>
      </w:pPr>
      <w:proofErr w:type="spellStart"/>
      <w:r>
        <w:rPr>
          <w:rFonts w:ascii="Arial" w:eastAsia="Arial" w:hAnsi="Arial" w:cs="Arial"/>
          <w:sz w:val="24"/>
          <w:szCs w:val="24"/>
        </w:rPr>
        <w:t>This</w:t>
      </w:r>
      <w:proofErr w:type="spellEnd"/>
      <w:r>
        <w:rPr>
          <w:rFonts w:ascii="Arial" w:eastAsia="Arial" w:hAnsi="Arial" w:cs="Arial"/>
          <w:sz w:val="24"/>
          <w:szCs w:val="24"/>
        </w:rPr>
        <w:t xml:space="preserve"> </w:t>
      </w:r>
      <w:proofErr w:type="spellStart"/>
      <w:r>
        <w:rPr>
          <w:rFonts w:ascii="Arial" w:eastAsia="Arial" w:hAnsi="Arial" w:cs="Arial"/>
          <w:sz w:val="24"/>
          <w:szCs w:val="24"/>
        </w:rPr>
        <w:t>proposal</w:t>
      </w:r>
      <w:proofErr w:type="spellEnd"/>
      <w:r>
        <w:rPr>
          <w:rFonts w:ascii="Arial" w:eastAsia="Arial" w:hAnsi="Arial" w:cs="Arial"/>
          <w:sz w:val="24"/>
          <w:szCs w:val="24"/>
        </w:rPr>
        <w:t xml:space="preserve"> approach </w:t>
      </w:r>
      <w:proofErr w:type="spellStart"/>
      <w:r>
        <w:rPr>
          <w:rFonts w:ascii="Arial" w:eastAsia="Arial" w:hAnsi="Arial" w:cs="Arial"/>
          <w:sz w:val="24"/>
          <w:szCs w:val="24"/>
        </w:rPr>
        <w:t>concepts</w:t>
      </w:r>
      <w:proofErr w:type="spellEnd"/>
      <w:r>
        <w:rPr>
          <w:rFonts w:ascii="Arial" w:eastAsia="Arial" w:hAnsi="Arial" w:cs="Arial"/>
          <w:sz w:val="24"/>
          <w:szCs w:val="24"/>
        </w:rPr>
        <w:t xml:space="preserve"> </w:t>
      </w:r>
      <w:proofErr w:type="spellStart"/>
      <w:r>
        <w:rPr>
          <w:rFonts w:ascii="Arial" w:eastAsia="Arial" w:hAnsi="Arial" w:cs="Arial"/>
          <w:sz w:val="24"/>
          <w:szCs w:val="24"/>
        </w:rPr>
        <w:t>and</w:t>
      </w:r>
      <w:proofErr w:type="spellEnd"/>
      <w:r>
        <w:rPr>
          <w:rFonts w:ascii="Arial" w:eastAsia="Arial" w:hAnsi="Arial" w:cs="Arial"/>
          <w:sz w:val="24"/>
          <w:szCs w:val="24"/>
        </w:rPr>
        <w:t xml:space="preserve"> </w:t>
      </w:r>
      <w:proofErr w:type="spellStart"/>
      <w:r>
        <w:rPr>
          <w:rFonts w:ascii="Arial" w:eastAsia="Arial" w:hAnsi="Arial" w:cs="Arial"/>
          <w:sz w:val="24"/>
          <w:szCs w:val="24"/>
        </w:rPr>
        <w:t>explain</w:t>
      </w:r>
      <w:proofErr w:type="spellEnd"/>
      <w:r>
        <w:rPr>
          <w:rFonts w:ascii="Arial" w:eastAsia="Arial" w:hAnsi="Arial" w:cs="Arial"/>
          <w:sz w:val="24"/>
          <w:szCs w:val="24"/>
        </w:rPr>
        <w:t xml:space="preserve"> a global </w:t>
      </w:r>
      <w:proofErr w:type="spellStart"/>
      <w:r>
        <w:rPr>
          <w:rFonts w:ascii="Arial" w:eastAsia="Arial" w:hAnsi="Arial" w:cs="Arial"/>
          <w:sz w:val="24"/>
          <w:szCs w:val="24"/>
        </w:rPr>
        <w:t>view</w:t>
      </w:r>
      <w:proofErr w:type="spellEnd"/>
      <w:r>
        <w:rPr>
          <w:rFonts w:ascii="Arial" w:eastAsia="Arial" w:hAnsi="Arial" w:cs="Arial"/>
          <w:sz w:val="24"/>
          <w:szCs w:val="24"/>
        </w:rPr>
        <w:t xml:space="preserve"> </w:t>
      </w:r>
      <w:proofErr w:type="spellStart"/>
      <w:r>
        <w:rPr>
          <w:rFonts w:ascii="Arial" w:eastAsia="Arial" w:hAnsi="Arial" w:cs="Arial"/>
          <w:sz w:val="24"/>
          <w:szCs w:val="24"/>
        </w:rPr>
        <w:t>of</w:t>
      </w:r>
      <w:proofErr w:type="spellEnd"/>
      <w:r>
        <w:rPr>
          <w:rFonts w:ascii="Arial" w:eastAsia="Arial" w:hAnsi="Arial" w:cs="Arial"/>
          <w:sz w:val="24"/>
          <w:szCs w:val="24"/>
        </w:rPr>
        <w:t xml:space="preserve"> Digital Marketing </w:t>
      </w:r>
      <w:proofErr w:type="spellStart"/>
      <w:r>
        <w:rPr>
          <w:rFonts w:ascii="Arial" w:eastAsia="Arial" w:hAnsi="Arial" w:cs="Arial"/>
          <w:sz w:val="24"/>
          <w:szCs w:val="24"/>
        </w:rPr>
        <w:t>and</w:t>
      </w:r>
      <w:proofErr w:type="spellEnd"/>
      <w:r>
        <w:rPr>
          <w:rFonts w:ascii="Arial" w:eastAsia="Arial" w:hAnsi="Arial" w:cs="Arial"/>
          <w:sz w:val="24"/>
          <w:szCs w:val="24"/>
        </w:rPr>
        <w:t xml:space="preserve"> it’ </w:t>
      </w:r>
      <w:proofErr w:type="spellStart"/>
      <w:r>
        <w:rPr>
          <w:rFonts w:ascii="Arial" w:eastAsia="Arial" w:hAnsi="Arial" w:cs="Arial"/>
          <w:sz w:val="24"/>
          <w:szCs w:val="24"/>
        </w:rPr>
        <w:t>evolution</w:t>
      </w:r>
      <w:proofErr w:type="spellEnd"/>
      <w:r>
        <w:rPr>
          <w:rFonts w:ascii="Arial" w:eastAsia="Arial" w:hAnsi="Arial" w:cs="Arial"/>
          <w:sz w:val="24"/>
          <w:szCs w:val="24"/>
        </w:rPr>
        <w:t xml:space="preserve"> in </w:t>
      </w:r>
      <w:proofErr w:type="spellStart"/>
      <w:r>
        <w:rPr>
          <w:rFonts w:ascii="Arial" w:eastAsia="Arial" w:hAnsi="Arial" w:cs="Arial"/>
          <w:sz w:val="24"/>
          <w:szCs w:val="24"/>
        </w:rPr>
        <w:t>technology</w:t>
      </w:r>
      <w:proofErr w:type="spellEnd"/>
      <w:r>
        <w:rPr>
          <w:rFonts w:ascii="Arial" w:eastAsia="Arial" w:hAnsi="Arial" w:cs="Arial"/>
          <w:sz w:val="24"/>
          <w:szCs w:val="24"/>
        </w:rPr>
        <w:t xml:space="preserve"> </w:t>
      </w:r>
      <w:proofErr w:type="spellStart"/>
      <w:r>
        <w:rPr>
          <w:rFonts w:ascii="Arial" w:eastAsia="Arial" w:hAnsi="Arial" w:cs="Arial"/>
          <w:sz w:val="24"/>
          <w:szCs w:val="24"/>
        </w:rPr>
        <w:t>context</w:t>
      </w:r>
      <w:proofErr w:type="spellEnd"/>
      <w:r>
        <w:rPr>
          <w:rFonts w:ascii="Arial" w:eastAsia="Arial" w:hAnsi="Arial" w:cs="Arial"/>
          <w:sz w:val="24"/>
          <w:szCs w:val="24"/>
        </w:rPr>
        <w:t xml:space="preserve">. </w:t>
      </w:r>
      <w:proofErr w:type="spellStart"/>
      <w:r>
        <w:rPr>
          <w:rFonts w:ascii="Arial" w:eastAsia="Arial" w:hAnsi="Arial" w:cs="Arial"/>
          <w:sz w:val="24"/>
          <w:szCs w:val="24"/>
        </w:rPr>
        <w:t>Furthermore</w:t>
      </w:r>
      <w:proofErr w:type="spellEnd"/>
      <w:r>
        <w:rPr>
          <w:rFonts w:ascii="Arial" w:eastAsia="Arial" w:hAnsi="Arial" w:cs="Arial"/>
          <w:sz w:val="24"/>
          <w:szCs w:val="24"/>
        </w:rPr>
        <w:t xml:space="preserve">, </w:t>
      </w:r>
      <w:proofErr w:type="spellStart"/>
      <w:r>
        <w:rPr>
          <w:rFonts w:ascii="Arial" w:eastAsia="Arial" w:hAnsi="Arial" w:cs="Arial"/>
          <w:sz w:val="24"/>
          <w:szCs w:val="24"/>
        </w:rPr>
        <w:t>is</w:t>
      </w:r>
      <w:proofErr w:type="spellEnd"/>
      <w:r>
        <w:rPr>
          <w:rFonts w:ascii="Arial" w:eastAsia="Arial" w:hAnsi="Arial" w:cs="Arial"/>
          <w:sz w:val="24"/>
          <w:szCs w:val="24"/>
        </w:rPr>
        <w:t xml:space="preserve"> </w:t>
      </w:r>
      <w:proofErr w:type="spellStart"/>
      <w:r>
        <w:rPr>
          <w:rFonts w:ascii="Arial" w:eastAsia="Arial" w:hAnsi="Arial" w:cs="Arial"/>
          <w:sz w:val="24"/>
          <w:szCs w:val="24"/>
        </w:rPr>
        <w:t>approached</w:t>
      </w:r>
      <w:proofErr w:type="spellEnd"/>
      <w:r>
        <w:rPr>
          <w:rFonts w:ascii="Arial" w:eastAsia="Arial" w:hAnsi="Arial" w:cs="Arial"/>
          <w:sz w:val="24"/>
          <w:szCs w:val="24"/>
        </w:rPr>
        <w:t xml:space="preserve"> </w:t>
      </w:r>
      <w:proofErr w:type="spellStart"/>
      <w:r>
        <w:rPr>
          <w:rFonts w:ascii="Arial" w:eastAsia="Arial" w:hAnsi="Arial" w:cs="Arial"/>
          <w:sz w:val="24"/>
          <w:szCs w:val="24"/>
        </w:rPr>
        <w:t>the</w:t>
      </w:r>
      <w:proofErr w:type="spellEnd"/>
      <w:r>
        <w:rPr>
          <w:rFonts w:ascii="Arial" w:eastAsia="Arial" w:hAnsi="Arial" w:cs="Arial"/>
          <w:sz w:val="24"/>
          <w:szCs w:val="24"/>
        </w:rPr>
        <w:t xml:space="preserve"> role </w:t>
      </w:r>
      <w:proofErr w:type="spellStart"/>
      <w:r>
        <w:rPr>
          <w:rFonts w:ascii="Arial" w:eastAsia="Arial" w:hAnsi="Arial" w:cs="Arial"/>
          <w:sz w:val="24"/>
          <w:szCs w:val="24"/>
        </w:rPr>
        <w:t>of</w:t>
      </w:r>
      <w:proofErr w:type="spellEnd"/>
      <w:r>
        <w:rPr>
          <w:rFonts w:ascii="Arial" w:eastAsia="Arial" w:hAnsi="Arial" w:cs="Arial"/>
          <w:sz w:val="24"/>
          <w:szCs w:val="24"/>
        </w:rPr>
        <w:t xml:space="preserve"> social media in presente </w:t>
      </w:r>
      <w:proofErr w:type="spellStart"/>
      <w:r>
        <w:rPr>
          <w:rFonts w:ascii="Arial" w:eastAsia="Arial" w:hAnsi="Arial" w:cs="Arial"/>
          <w:sz w:val="24"/>
          <w:szCs w:val="24"/>
        </w:rPr>
        <w:t>and</w:t>
      </w:r>
      <w:proofErr w:type="spellEnd"/>
      <w:r>
        <w:rPr>
          <w:rFonts w:ascii="Arial" w:eastAsia="Arial" w:hAnsi="Arial" w:cs="Arial"/>
          <w:sz w:val="24"/>
          <w:szCs w:val="24"/>
        </w:rPr>
        <w:t xml:space="preserve"> </w:t>
      </w:r>
      <w:proofErr w:type="spellStart"/>
      <w:r>
        <w:rPr>
          <w:rFonts w:ascii="Arial" w:eastAsia="Arial" w:hAnsi="Arial" w:cs="Arial"/>
          <w:sz w:val="24"/>
          <w:szCs w:val="24"/>
        </w:rPr>
        <w:t>how</w:t>
      </w:r>
      <w:proofErr w:type="spellEnd"/>
      <w:r>
        <w:rPr>
          <w:rFonts w:ascii="Arial" w:eastAsia="Arial" w:hAnsi="Arial" w:cs="Arial"/>
          <w:sz w:val="24"/>
          <w:szCs w:val="24"/>
        </w:rPr>
        <w:t xml:space="preserve"> </w:t>
      </w:r>
      <w:proofErr w:type="spellStart"/>
      <w:r>
        <w:rPr>
          <w:rFonts w:ascii="Arial" w:eastAsia="Arial" w:hAnsi="Arial" w:cs="Arial"/>
          <w:sz w:val="24"/>
          <w:szCs w:val="24"/>
        </w:rPr>
        <w:t>they</w:t>
      </w:r>
      <w:proofErr w:type="spellEnd"/>
      <w:r>
        <w:rPr>
          <w:rFonts w:ascii="Arial" w:eastAsia="Arial" w:hAnsi="Arial" w:cs="Arial"/>
          <w:sz w:val="24"/>
          <w:szCs w:val="24"/>
        </w:rPr>
        <w:t xml:space="preserve"> </w:t>
      </w:r>
      <w:proofErr w:type="spellStart"/>
      <w:r>
        <w:rPr>
          <w:rFonts w:ascii="Arial" w:eastAsia="Arial" w:hAnsi="Arial" w:cs="Arial"/>
          <w:sz w:val="24"/>
          <w:szCs w:val="24"/>
        </w:rPr>
        <w:t>can</w:t>
      </w:r>
      <w:proofErr w:type="spellEnd"/>
      <w:r>
        <w:rPr>
          <w:rFonts w:ascii="Arial" w:eastAsia="Arial" w:hAnsi="Arial" w:cs="Arial"/>
          <w:sz w:val="24"/>
          <w:szCs w:val="24"/>
        </w:rPr>
        <w:t xml:space="preserve"> help in </w:t>
      </w:r>
      <w:proofErr w:type="spellStart"/>
      <w:r>
        <w:rPr>
          <w:rFonts w:ascii="Arial" w:eastAsia="Arial" w:hAnsi="Arial" w:cs="Arial"/>
          <w:sz w:val="24"/>
          <w:szCs w:val="24"/>
        </w:rPr>
        <w:t>the</w:t>
      </w:r>
      <w:proofErr w:type="spellEnd"/>
      <w:r>
        <w:rPr>
          <w:rFonts w:ascii="Arial" w:eastAsia="Arial" w:hAnsi="Arial" w:cs="Arial"/>
          <w:sz w:val="24"/>
          <w:szCs w:val="24"/>
        </w:rPr>
        <w:t xml:space="preserve"> </w:t>
      </w:r>
      <w:proofErr w:type="spellStart"/>
      <w:r>
        <w:rPr>
          <w:rFonts w:ascii="Arial" w:eastAsia="Arial" w:hAnsi="Arial" w:cs="Arial"/>
          <w:sz w:val="24"/>
          <w:szCs w:val="24"/>
        </w:rPr>
        <w:t>process</w:t>
      </w:r>
      <w:proofErr w:type="spellEnd"/>
      <w:r>
        <w:rPr>
          <w:rFonts w:ascii="Arial" w:eastAsia="Arial" w:hAnsi="Arial" w:cs="Arial"/>
          <w:sz w:val="24"/>
          <w:szCs w:val="24"/>
        </w:rPr>
        <w:t xml:space="preserve"> </w:t>
      </w:r>
      <w:proofErr w:type="spellStart"/>
      <w:r>
        <w:rPr>
          <w:rFonts w:ascii="Arial" w:eastAsia="Arial" w:hAnsi="Arial" w:cs="Arial"/>
          <w:sz w:val="24"/>
          <w:szCs w:val="24"/>
        </w:rPr>
        <w:t>of</w:t>
      </w:r>
      <w:proofErr w:type="spellEnd"/>
      <w:r>
        <w:rPr>
          <w:rFonts w:ascii="Arial" w:eastAsia="Arial" w:hAnsi="Arial" w:cs="Arial"/>
          <w:sz w:val="24"/>
          <w:szCs w:val="24"/>
        </w:rPr>
        <w:t xml:space="preserve"> capture </w:t>
      </w:r>
      <w:proofErr w:type="spellStart"/>
      <w:r>
        <w:rPr>
          <w:rFonts w:ascii="Arial" w:eastAsia="Arial" w:hAnsi="Arial" w:cs="Arial"/>
          <w:sz w:val="24"/>
          <w:szCs w:val="24"/>
        </w:rPr>
        <w:t>of</w:t>
      </w:r>
      <w:proofErr w:type="spellEnd"/>
      <w:r>
        <w:rPr>
          <w:rFonts w:ascii="Arial" w:eastAsia="Arial" w:hAnsi="Arial" w:cs="Arial"/>
          <w:sz w:val="24"/>
          <w:szCs w:val="24"/>
        </w:rPr>
        <w:t xml:space="preserve"> new clientes. The </w:t>
      </w:r>
      <w:proofErr w:type="spellStart"/>
      <w:r>
        <w:rPr>
          <w:rFonts w:ascii="Arial" w:eastAsia="Arial" w:hAnsi="Arial" w:cs="Arial"/>
          <w:sz w:val="24"/>
          <w:szCs w:val="24"/>
        </w:rPr>
        <w:t>growth</w:t>
      </w:r>
      <w:proofErr w:type="spellEnd"/>
      <w:r>
        <w:rPr>
          <w:rFonts w:ascii="Arial" w:eastAsia="Arial" w:hAnsi="Arial" w:cs="Arial"/>
          <w:sz w:val="24"/>
          <w:szCs w:val="24"/>
        </w:rPr>
        <w:t xml:space="preserve"> </w:t>
      </w:r>
      <w:proofErr w:type="spellStart"/>
      <w:r>
        <w:rPr>
          <w:rFonts w:ascii="Arial" w:eastAsia="Arial" w:hAnsi="Arial" w:cs="Arial"/>
          <w:sz w:val="24"/>
          <w:szCs w:val="24"/>
        </w:rPr>
        <w:t>of</w:t>
      </w:r>
      <w:proofErr w:type="spellEnd"/>
      <w:r>
        <w:rPr>
          <w:rFonts w:ascii="Arial" w:eastAsia="Arial" w:hAnsi="Arial" w:cs="Arial"/>
          <w:sz w:val="24"/>
          <w:szCs w:val="24"/>
        </w:rPr>
        <w:t xml:space="preserve"> social medias </w:t>
      </w:r>
      <w:proofErr w:type="spellStart"/>
      <w:r>
        <w:rPr>
          <w:rFonts w:ascii="Arial" w:eastAsia="Arial" w:hAnsi="Arial" w:cs="Arial"/>
          <w:sz w:val="24"/>
          <w:szCs w:val="24"/>
        </w:rPr>
        <w:t>makes</w:t>
      </w:r>
      <w:proofErr w:type="spellEnd"/>
      <w:r>
        <w:rPr>
          <w:rFonts w:ascii="Arial" w:eastAsia="Arial" w:hAnsi="Arial" w:cs="Arial"/>
          <w:sz w:val="24"/>
          <w:szCs w:val="24"/>
        </w:rPr>
        <w:t xml:space="preserve"> </w:t>
      </w:r>
      <w:proofErr w:type="spellStart"/>
      <w:r>
        <w:rPr>
          <w:rFonts w:ascii="Arial" w:eastAsia="Arial" w:hAnsi="Arial" w:cs="Arial"/>
          <w:sz w:val="24"/>
          <w:szCs w:val="24"/>
        </w:rPr>
        <w:t>the</w:t>
      </w:r>
      <w:proofErr w:type="spellEnd"/>
      <w:r>
        <w:rPr>
          <w:rFonts w:ascii="Arial" w:eastAsia="Arial" w:hAnsi="Arial" w:cs="Arial"/>
          <w:sz w:val="24"/>
          <w:szCs w:val="24"/>
        </w:rPr>
        <w:t xml:space="preserve"> </w:t>
      </w:r>
      <w:proofErr w:type="spellStart"/>
      <w:r>
        <w:rPr>
          <w:rFonts w:ascii="Arial" w:eastAsia="Arial" w:hAnsi="Arial" w:cs="Arial"/>
          <w:sz w:val="24"/>
          <w:szCs w:val="24"/>
        </w:rPr>
        <w:t>appearance</w:t>
      </w:r>
      <w:proofErr w:type="spellEnd"/>
      <w:r>
        <w:rPr>
          <w:rFonts w:ascii="Arial" w:eastAsia="Arial" w:hAnsi="Arial" w:cs="Arial"/>
          <w:sz w:val="24"/>
          <w:szCs w:val="24"/>
        </w:rPr>
        <w:t xml:space="preserve"> </w:t>
      </w:r>
      <w:proofErr w:type="spellStart"/>
      <w:r>
        <w:rPr>
          <w:rFonts w:ascii="Arial" w:eastAsia="Arial" w:hAnsi="Arial" w:cs="Arial"/>
          <w:sz w:val="24"/>
          <w:szCs w:val="24"/>
        </w:rPr>
        <w:t>of</w:t>
      </w:r>
      <w:proofErr w:type="spellEnd"/>
      <w:r>
        <w:rPr>
          <w:rFonts w:ascii="Arial" w:eastAsia="Arial" w:hAnsi="Arial" w:cs="Arial"/>
          <w:sz w:val="24"/>
          <w:szCs w:val="24"/>
        </w:rPr>
        <w:t xml:space="preserve"> </w:t>
      </w:r>
      <w:proofErr w:type="gramStart"/>
      <w:r>
        <w:rPr>
          <w:rFonts w:ascii="Arial" w:eastAsia="Arial" w:hAnsi="Arial" w:cs="Arial"/>
          <w:sz w:val="24"/>
          <w:szCs w:val="24"/>
        </w:rPr>
        <w:t>digital networks</w:t>
      </w:r>
      <w:proofErr w:type="gramEnd"/>
      <w:r>
        <w:rPr>
          <w:rFonts w:ascii="Arial" w:eastAsia="Arial" w:hAnsi="Arial" w:cs="Arial"/>
          <w:sz w:val="24"/>
          <w:szCs w:val="24"/>
        </w:rPr>
        <w:t xml:space="preserve"> </w:t>
      </w:r>
      <w:proofErr w:type="spellStart"/>
      <w:r>
        <w:rPr>
          <w:rFonts w:ascii="Arial" w:eastAsia="Arial" w:hAnsi="Arial" w:cs="Arial"/>
          <w:sz w:val="24"/>
          <w:szCs w:val="24"/>
        </w:rPr>
        <w:t>to</w:t>
      </w:r>
      <w:proofErr w:type="spellEnd"/>
      <w:r>
        <w:rPr>
          <w:rFonts w:ascii="Arial" w:eastAsia="Arial" w:hAnsi="Arial" w:cs="Arial"/>
          <w:sz w:val="24"/>
          <w:szCs w:val="24"/>
        </w:rPr>
        <w:t xml:space="preserve"> </w:t>
      </w:r>
      <w:proofErr w:type="spellStart"/>
      <w:r>
        <w:rPr>
          <w:rFonts w:ascii="Arial" w:eastAsia="Arial" w:hAnsi="Arial" w:cs="Arial"/>
          <w:sz w:val="24"/>
          <w:szCs w:val="24"/>
        </w:rPr>
        <w:t>accord</w:t>
      </w:r>
      <w:proofErr w:type="spellEnd"/>
      <w:r>
        <w:rPr>
          <w:rFonts w:ascii="Arial" w:eastAsia="Arial" w:hAnsi="Arial" w:cs="Arial"/>
          <w:sz w:val="24"/>
          <w:szCs w:val="24"/>
        </w:rPr>
        <w:t xml:space="preserve"> a </w:t>
      </w:r>
      <w:proofErr w:type="spellStart"/>
      <w:r>
        <w:rPr>
          <w:rFonts w:ascii="Arial" w:eastAsia="Arial" w:hAnsi="Arial" w:cs="Arial"/>
          <w:sz w:val="24"/>
          <w:szCs w:val="24"/>
        </w:rPr>
        <w:t>market</w:t>
      </w:r>
      <w:proofErr w:type="spellEnd"/>
      <w:r>
        <w:rPr>
          <w:rFonts w:ascii="Arial" w:eastAsia="Arial" w:hAnsi="Arial" w:cs="Arial"/>
          <w:sz w:val="24"/>
          <w:szCs w:val="24"/>
        </w:rPr>
        <w:t xml:space="preserve"> </w:t>
      </w:r>
      <w:proofErr w:type="spellStart"/>
      <w:r>
        <w:rPr>
          <w:rFonts w:ascii="Arial" w:eastAsia="Arial" w:hAnsi="Arial" w:cs="Arial"/>
          <w:sz w:val="24"/>
          <w:szCs w:val="24"/>
        </w:rPr>
        <w:t>share</w:t>
      </w:r>
      <w:proofErr w:type="spellEnd"/>
      <w:r>
        <w:rPr>
          <w:rFonts w:ascii="Arial" w:eastAsia="Arial" w:hAnsi="Arial" w:cs="Arial"/>
          <w:sz w:val="24"/>
          <w:szCs w:val="24"/>
        </w:rPr>
        <w:t xml:space="preserve"> </w:t>
      </w:r>
      <w:proofErr w:type="spellStart"/>
      <w:r>
        <w:rPr>
          <w:rFonts w:ascii="Arial" w:eastAsia="Arial" w:hAnsi="Arial" w:cs="Arial"/>
          <w:sz w:val="24"/>
          <w:szCs w:val="24"/>
        </w:rPr>
        <w:t>of</w:t>
      </w:r>
      <w:proofErr w:type="spellEnd"/>
      <w:r>
        <w:rPr>
          <w:rFonts w:ascii="Arial" w:eastAsia="Arial" w:hAnsi="Arial" w:cs="Arial"/>
          <w:sz w:val="24"/>
          <w:szCs w:val="24"/>
        </w:rPr>
        <w:t xml:space="preserve"> </w:t>
      </w:r>
      <w:proofErr w:type="spellStart"/>
      <w:r>
        <w:rPr>
          <w:rFonts w:ascii="Arial" w:eastAsia="Arial" w:hAnsi="Arial" w:cs="Arial"/>
          <w:sz w:val="24"/>
          <w:szCs w:val="24"/>
        </w:rPr>
        <w:t>enterprises</w:t>
      </w:r>
      <w:proofErr w:type="spellEnd"/>
      <w:r>
        <w:rPr>
          <w:rFonts w:ascii="Arial" w:eastAsia="Arial" w:hAnsi="Arial" w:cs="Arial"/>
          <w:sz w:val="24"/>
          <w:szCs w:val="24"/>
        </w:rPr>
        <w:t xml:space="preserve"> </w:t>
      </w:r>
      <w:proofErr w:type="spellStart"/>
      <w:r>
        <w:rPr>
          <w:rFonts w:ascii="Arial" w:eastAsia="Arial" w:hAnsi="Arial" w:cs="Arial"/>
          <w:sz w:val="24"/>
          <w:szCs w:val="24"/>
        </w:rPr>
        <w:t>and</w:t>
      </w:r>
      <w:proofErr w:type="spellEnd"/>
      <w:r>
        <w:rPr>
          <w:rFonts w:ascii="Arial" w:eastAsia="Arial" w:hAnsi="Arial" w:cs="Arial"/>
          <w:sz w:val="24"/>
          <w:szCs w:val="24"/>
        </w:rPr>
        <w:t xml:space="preserve"> </w:t>
      </w:r>
      <w:proofErr w:type="spellStart"/>
      <w:r>
        <w:rPr>
          <w:rFonts w:ascii="Arial" w:eastAsia="Arial" w:hAnsi="Arial" w:cs="Arial"/>
          <w:sz w:val="24"/>
          <w:szCs w:val="24"/>
        </w:rPr>
        <w:t>organizations</w:t>
      </w:r>
      <w:proofErr w:type="spellEnd"/>
      <w:r>
        <w:rPr>
          <w:rFonts w:ascii="Arial" w:eastAsia="Arial" w:hAnsi="Arial" w:cs="Arial"/>
          <w:sz w:val="24"/>
          <w:szCs w:val="24"/>
        </w:rPr>
        <w:t xml:space="preserve"> </w:t>
      </w:r>
      <w:proofErr w:type="spellStart"/>
      <w:r>
        <w:rPr>
          <w:rFonts w:ascii="Arial" w:eastAsia="Arial" w:hAnsi="Arial" w:cs="Arial"/>
          <w:sz w:val="24"/>
          <w:szCs w:val="24"/>
        </w:rPr>
        <w:t>that</w:t>
      </w:r>
      <w:proofErr w:type="spellEnd"/>
      <w:r>
        <w:rPr>
          <w:rFonts w:ascii="Arial" w:eastAsia="Arial" w:hAnsi="Arial" w:cs="Arial"/>
          <w:sz w:val="24"/>
          <w:szCs w:val="24"/>
        </w:rPr>
        <w:t xml:space="preserve"> </w:t>
      </w:r>
      <w:proofErr w:type="spellStart"/>
      <w:r>
        <w:rPr>
          <w:rFonts w:ascii="Arial" w:eastAsia="Arial" w:hAnsi="Arial" w:cs="Arial"/>
          <w:sz w:val="24"/>
          <w:szCs w:val="24"/>
        </w:rPr>
        <w:t>seek</w:t>
      </w:r>
      <w:proofErr w:type="spellEnd"/>
      <w:r>
        <w:rPr>
          <w:rFonts w:ascii="Arial" w:eastAsia="Arial" w:hAnsi="Arial" w:cs="Arial"/>
          <w:sz w:val="24"/>
          <w:szCs w:val="24"/>
        </w:rPr>
        <w:t xml:space="preserve"> new approaches </w:t>
      </w:r>
      <w:proofErr w:type="spellStart"/>
      <w:r>
        <w:rPr>
          <w:rFonts w:ascii="Arial" w:eastAsia="Arial" w:hAnsi="Arial" w:cs="Arial"/>
          <w:sz w:val="24"/>
          <w:szCs w:val="24"/>
        </w:rPr>
        <w:t>of</w:t>
      </w:r>
      <w:proofErr w:type="spellEnd"/>
      <w:r>
        <w:rPr>
          <w:rFonts w:ascii="Arial" w:eastAsia="Arial" w:hAnsi="Arial" w:cs="Arial"/>
          <w:sz w:val="24"/>
          <w:szCs w:val="24"/>
        </w:rPr>
        <w:t xml:space="preserve"> </w:t>
      </w:r>
      <w:proofErr w:type="spellStart"/>
      <w:r>
        <w:rPr>
          <w:rFonts w:ascii="Arial" w:eastAsia="Arial" w:hAnsi="Arial" w:cs="Arial"/>
          <w:sz w:val="24"/>
          <w:szCs w:val="24"/>
        </w:rPr>
        <w:t>interatiions</w:t>
      </w:r>
      <w:proofErr w:type="spellEnd"/>
      <w:r>
        <w:rPr>
          <w:rFonts w:ascii="Arial" w:eastAsia="Arial" w:hAnsi="Arial" w:cs="Arial"/>
          <w:sz w:val="24"/>
          <w:szCs w:val="24"/>
        </w:rPr>
        <w:t xml:space="preserve">. </w:t>
      </w:r>
      <w:proofErr w:type="spellStart"/>
      <w:r>
        <w:rPr>
          <w:rFonts w:ascii="Arial" w:eastAsia="Arial" w:hAnsi="Arial" w:cs="Arial"/>
          <w:sz w:val="24"/>
          <w:szCs w:val="24"/>
        </w:rPr>
        <w:t>However</w:t>
      </w:r>
      <w:proofErr w:type="spellEnd"/>
      <w:r>
        <w:rPr>
          <w:rFonts w:ascii="Arial" w:eastAsia="Arial" w:hAnsi="Arial" w:cs="Arial"/>
          <w:sz w:val="24"/>
          <w:szCs w:val="24"/>
        </w:rPr>
        <w:t xml:space="preserve">, </w:t>
      </w:r>
      <w:proofErr w:type="spellStart"/>
      <w:r>
        <w:rPr>
          <w:rFonts w:ascii="Arial" w:eastAsia="Arial" w:hAnsi="Arial" w:cs="Arial"/>
          <w:sz w:val="24"/>
          <w:szCs w:val="24"/>
        </w:rPr>
        <w:t>like</w:t>
      </w:r>
      <w:proofErr w:type="spellEnd"/>
      <w:r>
        <w:rPr>
          <w:rFonts w:ascii="Arial" w:eastAsia="Arial" w:hAnsi="Arial" w:cs="Arial"/>
          <w:sz w:val="24"/>
          <w:szCs w:val="24"/>
        </w:rPr>
        <w:t xml:space="preserve"> </w:t>
      </w:r>
      <w:proofErr w:type="spellStart"/>
      <w:r>
        <w:rPr>
          <w:rFonts w:ascii="Arial" w:eastAsia="Arial" w:hAnsi="Arial" w:cs="Arial"/>
          <w:sz w:val="24"/>
          <w:szCs w:val="24"/>
        </w:rPr>
        <w:t>many</w:t>
      </w:r>
      <w:proofErr w:type="spellEnd"/>
      <w:r>
        <w:rPr>
          <w:rFonts w:ascii="Arial" w:eastAsia="Arial" w:hAnsi="Arial" w:cs="Arial"/>
          <w:sz w:val="24"/>
          <w:szCs w:val="24"/>
        </w:rPr>
        <w:t xml:space="preserve"> </w:t>
      </w:r>
      <w:proofErr w:type="spellStart"/>
      <w:r>
        <w:rPr>
          <w:rFonts w:ascii="Arial" w:eastAsia="Arial" w:hAnsi="Arial" w:cs="Arial"/>
          <w:sz w:val="24"/>
          <w:szCs w:val="24"/>
        </w:rPr>
        <w:t>others</w:t>
      </w:r>
      <w:proofErr w:type="spellEnd"/>
      <w:r>
        <w:rPr>
          <w:rFonts w:ascii="Arial" w:eastAsia="Arial" w:hAnsi="Arial" w:cs="Arial"/>
          <w:sz w:val="24"/>
          <w:szCs w:val="24"/>
        </w:rPr>
        <w:t xml:space="preserve"> </w:t>
      </w:r>
      <w:proofErr w:type="spellStart"/>
      <w:r>
        <w:rPr>
          <w:rFonts w:ascii="Arial" w:eastAsia="Arial" w:hAnsi="Arial" w:cs="Arial"/>
          <w:sz w:val="24"/>
          <w:szCs w:val="24"/>
        </w:rPr>
        <w:t>sectors</w:t>
      </w:r>
      <w:proofErr w:type="spellEnd"/>
      <w:r>
        <w:rPr>
          <w:rFonts w:ascii="Arial" w:eastAsia="Arial" w:hAnsi="Arial" w:cs="Arial"/>
          <w:sz w:val="24"/>
          <w:szCs w:val="24"/>
        </w:rPr>
        <w:t xml:space="preserve"> </w:t>
      </w:r>
      <w:proofErr w:type="spellStart"/>
      <w:r>
        <w:rPr>
          <w:rFonts w:ascii="Arial" w:eastAsia="Arial" w:hAnsi="Arial" w:cs="Arial"/>
          <w:sz w:val="24"/>
          <w:szCs w:val="24"/>
        </w:rPr>
        <w:t>it’s</w:t>
      </w:r>
      <w:proofErr w:type="spellEnd"/>
      <w:r>
        <w:rPr>
          <w:rFonts w:ascii="Arial" w:eastAsia="Arial" w:hAnsi="Arial" w:cs="Arial"/>
          <w:sz w:val="24"/>
          <w:szCs w:val="24"/>
        </w:rPr>
        <w:t xml:space="preserve"> </w:t>
      </w:r>
      <w:proofErr w:type="spellStart"/>
      <w:r>
        <w:rPr>
          <w:rFonts w:ascii="Arial" w:eastAsia="Arial" w:hAnsi="Arial" w:cs="Arial"/>
          <w:sz w:val="24"/>
          <w:szCs w:val="24"/>
        </w:rPr>
        <w:t>necessary</w:t>
      </w:r>
      <w:proofErr w:type="spellEnd"/>
      <w:r>
        <w:rPr>
          <w:rFonts w:ascii="Arial" w:eastAsia="Arial" w:hAnsi="Arial" w:cs="Arial"/>
          <w:sz w:val="24"/>
          <w:szCs w:val="24"/>
        </w:rPr>
        <w:t xml:space="preserve"> a </w:t>
      </w:r>
      <w:proofErr w:type="spellStart"/>
      <w:r>
        <w:rPr>
          <w:rFonts w:ascii="Arial" w:eastAsia="Arial" w:hAnsi="Arial" w:cs="Arial"/>
          <w:sz w:val="24"/>
          <w:szCs w:val="24"/>
        </w:rPr>
        <w:t>adequated</w:t>
      </w:r>
      <w:proofErr w:type="spellEnd"/>
      <w:r>
        <w:rPr>
          <w:rFonts w:ascii="Arial" w:eastAsia="Arial" w:hAnsi="Arial" w:cs="Arial"/>
          <w:sz w:val="24"/>
          <w:szCs w:val="24"/>
        </w:rPr>
        <w:t xml:space="preserve"> management </w:t>
      </w:r>
      <w:proofErr w:type="spellStart"/>
      <w:r>
        <w:rPr>
          <w:rFonts w:ascii="Arial" w:eastAsia="Arial" w:hAnsi="Arial" w:cs="Arial"/>
          <w:sz w:val="24"/>
          <w:szCs w:val="24"/>
        </w:rPr>
        <w:t>of</w:t>
      </w:r>
      <w:proofErr w:type="spellEnd"/>
      <w:r>
        <w:rPr>
          <w:rFonts w:ascii="Arial" w:eastAsia="Arial" w:hAnsi="Arial" w:cs="Arial"/>
          <w:sz w:val="24"/>
          <w:szCs w:val="24"/>
        </w:rPr>
        <w:t xml:space="preserve"> </w:t>
      </w:r>
      <w:proofErr w:type="spellStart"/>
      <w:r>
        <w:rPr>
          <w:rFonts w:ascii="Arial" w:eastAsia="Arial" w:hAnsi="Arial" w:cs="Arial"/>
          <w:sz w:val="24"/>
          <w:szCs w:val="24"/>
        </w:rPr>
        <w:t>requirements</w:t>
      </w:r>
      <w:proofErr w:type="spellEnd"/>
      <w:r>
        <w:rPr>
          <w:rFonts w:ascii="Arial" w:eastAsia="Arial" w:hAnsi="Arial" w:cs="Arial"/>
          <w:sz w:val="24"/>
          <w:szCs w:val="24"/>
        </w:rPr>
        <w:t xml:space="preserve"> </w:t>
      </w:r>
      <w:proofErr w:type="spellStart"/>
      <w:r>
        <w:rPr>
          <w:rFonts w:ascii="Arial" w:eastAsia="Arial" w:hAnsi="Arial" w:cs="Arial"/>
          <w:sz w:val="24"/>
          <w:szCs w:val="24"/>
        </w:rPr>
        <w:t>and</w:t>
      </w:r>
      <w:proofErr w:type="spellEnd"/>
      <w:r>
        <w:rPr>
          <w:rFonts w:ascii="Arial" w:eastAsia="Arial" w:hAnsi="Arial" w:cs="Arial"/>
          <w:sz w:val="24"/>
          <w:szCs w:val="24"/>
        </w:rPr>
        <w:t xml:space="preserve"> </w:t>
      </w:r>
      <w:proofErr w:type="spellStart"/>
      <w:r>
        <w:rPr>
          <w:rFonts w:ascii="Arial" w:eastAsia="Arial" w:hAnsi="Arial" w:cs="Arial"/>
          <w:sz w:val="24"/>
          <w:szCs w:val="24"/>
        </w:rPr>
        <w:t>of</w:t>
      </w:r>
      <w:proofErr w:type="spellEnd"/>
      <w:r>
        <w:rPr>
          <w:rFonts w:ascii="Arial" w:eastAsia="Arial" w:hAnsi="Arial" w:cs="Arial"/>
          <w:sz w:val="24"/>
          <w:szCs w:val="24"/>
        </w:rPr>
        <w:t xml:space="preserve"> </w:t>
      </w:r>
      <w:proofErr w:type="spellStart"/>
      <w:r>
        <w:rPr>
          <w:rFonts w:ascii="Arial" w:eastAsia="Arial" w:hAnsi="Arial" w:cs="Arial"/>
          <w:sz w:val="24"/>
          <w:szCs w:val="24"/>
        </w:rPr>
        <w:t>process</w:t>
      </w:r>
      <w:proofErr w:type="spellEnd"/>
      <w:r>
        <w:rPr>
          <w:rFonts w:ascii="Arial" w:eastAsia="Arial" w:hAnsi="Arial" w:cs="Arial"/>
          <w:sz w:val="24"/>
          <w:szCs w:val="24"/>
        </w:rPr>
        <w:t xml:space="preserve">, </w:t>
      </w:r>
      <w:proofErr w:type="spellStart"/>
      <w:r>
        <w:rPr>
          <w:rFonts w:ascii="Arial" w:eastAsia="Arial" w:hAnsi="Arial" w:cs="Arial"/>
          <w:sz w:val="24"/>
          <w:szCs w:val="24"/>
        </w:rPr>
        <w:t>something</w:t>
      </w:r>
      <w:proofErr w:type="spellEnd"/>
      <w:r>
        <w:rPr>
          <w:rFonts w:ascii="Arial" w:eastAsia="Arial" w:hAnsi="Arial" w:cs="Arial"/>
          <w:sz w:val="24"/>
          <w:szCs w:val="24"/>
        </w:rPr>
        <w:t xml:space="preserve"> </w:t>
      </w:r>
      <w:proofErr w:type="spellStart"/>
      <w:r>
        <w:rPr>
          <w:rFonts w:ascii="Arial" w:eastAsia="Arial" w:hAnsi="Arial" w:cs="Arial"/>
          <w:sz w:val="24"/>
          <w:szCs w:val="24"/>
        </w:rPr>
        <w:t>that</w:t>
      </w:r>
      <w:proofErr w:type="spellEnd"/>
      <w:r>
        <w:rPr>
          <w:rFonts w:ascii="Arial" w:eastAsia="Arial" w:hAnsi="Arial" w:cs="Arial"/>
          <w:sz w:val="24"/>
          <w:szCs w:val="24"/>
        </w:rPr>
        <w:t xml:space="preserve"> </w:t>
      </w:r>
      <w:proofErr w:type="spellStart"/>
      <w:r>
        <w:rPr>
          <w:rFonts w:ascii="Arial" w:eastAsia="Arial" w:hAnsi="Arial" w:cs="Arial"/>
          <w:sz w:val="24"/>
          <w:szCs w:val="24"/>
        </w:rPr>
        <w:t>proposes</w:t>
      </w:r>
      <w:proofErr w:type="spellEnd"/>
      <w:r>
        <w:rPr>
          <w:rFonts w:ascii="Arial" w:eastAsia="Arial" w:hAnsi="Arial" w:cs="Arial"/>
          <w:sz w:val="24"/>
          <w:szCs w:val="24"/>
        </w:rPr>
        <w:t xml:space="preserve"> </w:t>
      </w:r>
      <w:proofErr w:type="spellStart"/>
      <w:r>
        <w:rPr>
          <w:rFonts w:ascii="Arial" w:eastAsia="Arial" w:hAnsi="Arial" w:cs="Arial"/>
          <w:sz w:val="24"/>
          <w:szCs w:val="24"/>
        </w:rPr>
        <w:t>seeks</w:t>
      </w:r>
      <w:proofErr w:type="spellEnd"/>
      <w:r>
        <w:rPr>
          <w:rFonts w:ascii="Arial" w:eastAsia="Arial" w:hAnsi="Arial" w:cs="Arial"/>
          <w:sz w:val="24"/>
          <w:szCs w:val="24"/>
        </w:rPr>
        <w:t xml:space="preserve"> </w:t>
      </w:r>
      <w:proofErr w:type="spellStart"/>
      <w:r>
        <w:rPr>
          <w:rFonts w:ascii="Arial" w:eastAsia="Arial" w:hAnsi="Arial" w:cs="Arial"/>
          <w:sz w:val="24"/>
          <w:szCs w:val="24"/>
        </w:rPr>
        <w:t>to</w:t>
      </w:r>
      <w:proofErr w:type="spellEnd"/>
      <w:r>
        <w:rPr>
          <w:rFonts w:ascii="Arial" w:eastAsia="Arial" w:hAnsi="Arial" w:cs="Arial"/>
          <w:sz w:val="24"/>
          <w:szCs w:val="24"/>
        </w:rPr>
        <w:t xml:space="preserve"> point: a </w:t>
      </w:r>
      <w:proofErr w:type="spellStart"/>
      <w:r>
        <w:rPr>
          <w:rFonts w:ascii="Arial" w:eastAsia="Arial" w:hAnsi="Arial" w:cs="Arial"/>
          <w:sz w:val="24"/>
          <w:szCs w:val="24"/>
        </w:rPr>
        <w:t>solution</w:t>
      </w:r>
      <w:proofErr w:type="spellEnd"/>
      <w:r>
        <w:rPr>
          <w:rFonts w:ascii="Arial" w:eastAsia="Arial" w:hAnsi="Arial" w:cs="Arial"/>
          <w:sz w:val="24"/>
          <w:szCs w:val="24"/>
        </w:rPr>
        <w:t xml:space="preserve"> </w:t>
      </w:r>
      <w:proofErr w:type="spellStart"/>
      <w:r>
        <w:rPr>
          <w:rFonts w:ascii="Arial" w:eastAsia="Arial" w:hAnsi="Arial" w:cs="Arial"/>
          <w:sz w:val="24"/>
          <w:szCs w:val="24"/>
        </w:rPr>
        <w:t>through</w:t>
      </w:r>
      <w:proofErr w:type="spellEnd"/>
      <w:r>
        <w:rPr>
          <w:rFonts w:ascii="Arial" w:eastAsia="Arial" w:hAnsi="Arial" w:cs="Arial"/>
          <w:sz w:val="24"/>
          <w:szCs w:val="24"/>
        </w:rPr>
        <w:t xml:space="preserve"> </w:t>
      </w:r>
      <w:proofErr w:type="spellStart"/>
      <w:r>
        <w:rPr>
          <w:rFonts w:ascii="Arial" w:eastAsia="Arial" w:hAnsi="Arial" w:cs="Arial"/>
          <w:sz w:val="24"/>
          <w:szCs w:val="24"/>
        </w:rPr>
        <w:t>of</w:t>
      </w:r>
      <w:proofErr w:type="spellEnd"/>
      <w:r>
        <w:rPr>
          <w:rFonts w:ascii="Arial" w:eastAsia="Arial" w:hAnsi="Arial" w:cs="Arial"/>
          <w:sz w:val="24"/>
          <w:szCs w:val="24"/>
        </w:rPr>
        <w:t xml:space="preserve"> a tool </w:t>
      </w:r>
      <w:proofErr w:type="spellStart"/>
      <w:r>
        <w:rPr>
          <w:rFonts w:ascii="Arial" w:eastAsia="Arial" w:hAnsi="Arial" w:cs="Arial"/>
          <w:sz w:val="24"/>
          <w:szCs w:val="24"/>
        </w:rPr>
        <w:t>of</w:t>
      </w:r>
      <w:proofErr w:type="spellEnd"/>
      <w:r>
        <w:rPr>
          <w:rFonts w:ascii="Arial" w:eastAsia="Arial" w:hAnsi="Arial" w:cs="Arial"/>
          <w:sz w:val="24"/>
          <w:szCs w:val="24"/>
        </w:rPr>
        <w:t xml:space="preserve"> </w:t>
      </w:r>
      <w:proofErr w:type="spellStart"/>
      <w:r>
        <w:rPr>
          <w:rFonts w:ascii="Arial" w:eastAsia="Arial" w:hAnsi="Arial" w:cs="Arial"/>
          <w:sz w:val="24"/>
          <w:szCs w:val="24"/>
        </w:rPr>
        <w:t>process</w:t>
      </w:r>
      <w:proofErr w:type="spellEnd"/>
      <w:r>
        <w:rPr>
          <w:rFonts w:ascii="Arial" w:eastAsia="Arial" w:hAnsi="Arial" w:cs="Arial"/>
          <w:sz w:val="24"/>
          <w:szCs w:val="24"/>
        </w:rPr>
        <w:t xml:space="preserve"> management </w:t>
      </w:r>
      <w:proofErr w:type="spellStart"/>
      <w:r>
        <w:rPr>
          <w:rFonts w:ascii="Arial" w:eastAsia="Arial" w:hAnsi="Arial" w:cs="Arial"/>
          <w:sz w:val="24"/>
          <w:szCs w:val="24"/>
        </w:rPr>
        <w:t>oriented</w:t>
      </w:r>
      <w:proofErr w:type="spellEnd"/>
      <w:r>
        <w:rPr>
          <w:rFonts w:ascii="Arial" w:eastAsia="Arial" w:hAnsi="Arial" w:cs="Arial"/>
          <w:sz w:val="24"/>
          <w:szCs w:val="24"/>
        </w:rPr>
        <w:t xml:space="preserve"> </w:t>
      </w:r>
      <w:proofErr w:type="spellStart"/>
      <w:r>
        <w:rPr>
          <w:rFonts w:ascii="Arial" w:eastAsia="Arial" w:hAnsi="Arial" w:cs="Arial"/>
          <w:sz w:val="24"/>
          <w:szCs w:val="24"/>
        </w:rPr>
        <w:t>to</w:t>
      </w:r>
      <w:proofErr w:type="spellEnd"/>
      <w:r>
        <w:rPr>
          <w:rFonts w:ascii="Arial" w:eastAsia="Arial" w:hAnsi="Arial" w:cs="Arial"/>
          <w:sz w:val="24"/>
          <w:szCs w:val="24"/>
        </w:rPr>
        <w:t xml:space="preserve"> Digital Marketing.</w:t>
      </w:r>
    </w:p>
    <w:p w:rsidR="00F039B0" w:rsidRDefault="00F039B0">
      <w:pPr>
        <w:spacing w:after="0" w:line="240" w:lineRule="auto"/>
        <w:jc w:val="both"/>
        <w:rPr>
          <w:rFonts w:ascii="Arial" w:eastAsia="Arial" w:hAnsi="Arial" w:cs="Arial"/>
          <w:b/>
          <w:sz w:val="24"/>
          <w:szCs w:val="24"/>
        </w:rPr>
      </w:pPr>
    </w:p>
    <w:p w:rsidR="00F039B0" w:rsidRDefault="00F039B0">
      <w:pPr>
        <w:spacing w:after="0" w:line="240" w:lineRule="auto"/>
        <w:jc w:val="both"/>
        <w:rPr>
          <w:rFonts w:ascii="Arial" w:eastAsia="Arial" w:hAnsi="Arial" w:cs="Arial"/>
          <w:b/>
          <w:sz w:val="24"/>
          <w:szCs w:val="24"/>
        </w:rPr>
      </w:pPr>
    </w:p>
    <w:p w:rsidR="00F039B0" w:rsidRDefault="00F11187">
      <w:proofErr w:type="spellStart"/>
      <w:r>
        <w:rPr>
          <w:rFonts w:ascii="Arial" w:eastAsia="Arial" w:hAnsi="Arial" w:cs="Arial"/>
          <w:b/>
          <w:sz w:val="24"/>
          <w:szCs w:val="24"/>
        </w:rPr>
        <w:t>Keywords</w:t>
      </w:r>
      <w:proofErr w:type="spellEnd"/>
      <w:r>
        <w:rPr>
          <w:rFonts w:ascii="Arial" w:eastAsia="Arial" w:hAnsi="Arial" w:cs="Arial"/>
          <w:sz w:val="24"/>
          <w:szCs w:val="24"/>
        </w:rPr>
        <w:t>: Digital Marketing Management Tool, Digital Marketing Tool.</w:t>
      </w:r>
      <w:r>
        <w:br w:type="page"/>
      </w:r>
    </w:p>
    <w:p w:rsidR="00F039B0" w:rsidRDefault="00F039B0">
      <w:pPr>
        <w:spacing w:after="0" w:line="240" w:lineRule="auto"/>
        <w:jc w:val="both"/>
        <w:rPr>
          <w:rFonts w:ascii="Arial" w:eastAsia="Arial" w:hAnsi="Arial" w:cs="Arial"/>
          <w:sz w:val="24"/>
          <w:szCs w:val="24"/>
        </w:rPr>
      </w:pPr>
    </w:p>
    <w:p w:rsidR="00F039B0" w:rsidRDefault="00F039B0"/>
    <w:p w:rsidR="00F039B0" w:rsidRDefault="00F11187">
      <w:pPr>
        <w:spacing w:after="0" w:line="240" w:lineRule="auto"/>
        <w:jc w:val="center"/>
        <w:rPr>
          <w:rFonts w:ascii="Arial" w:eastAsia="Arial" w:hAnsi="Arial" w:cs="Arial"/>
          <w:b/>
          <w:sz w:val="24"/>
          <w:szCs w:val="24"/>
        </w:rPr>
      </w:pPr>
      <w:r>
        <w:rPr>
          <w:rFonts w:ascii="Arial" w:eastAsia="Arial" w:hAnsi="Arial" w:cs="Arial"/>
          <w:b/>
          <w:sz w:val="24"/>
          <w:szCs w:val="24"/>
        </w:rPr>
        <w:t>LISTA DE IMAGENS</w:t>
      </w:r>
    </w:p>
    <w:p w:rsidR="00F039B0" w:rsidRDefault="00F039B0">
      <w:pPr>
        <w:tabs>
          <w:tab w:val="right" w:pos="9061"/>
        </w:tabs>
        <w:spacing w:after="0"/>
        <w:rPr>
          <w:b/>
        </w:rPr>
      </w:pPr>
    </w:p>
    <w:p w:rsidR="00F039B0" w:rsidRDefault="005E72DB">
      <w:pPr>
        <w:tabs>
          <w:tab w:val="right" w:pos="9061"/>
        </w:tabs>
        <w:spacing w:after="0" w:line="360" w:lineRule="auto"/>
        <w:jc w:val="both"/>
      </w:pPr>
      <w:hyperlink r:id="rId7" w:anchor="_Toc453568669">
        <w:r w:rsidR="00F11187">
          <w:rPr>
            <w:rFonts w:ascii="Arial" w:eastAsia="Arial" w:hAnsi="Arial" w:cs="Arial"/>
            <w:color w:val="0000FF"/>
            <w:sz w:val="24"/>
            <w:szCs w:val="24"/>
            <w:u w:val="single"/>
          </w:rPr>
          <w:t>Figura 1. Diagrama de Caso de Uso - Visão Geral</w:t>
        </w:r>
      </w:hyperlink>
      <w:r w:rsidR="00F11187">
        <w:rPr>
          <w:rFonts w:ascii="Arial" w:eastAsia="Arial" w:hAnsi="Arial" w:cs="Arial"/>
          <w:sz w:val="24"/>
          <w:szCs w:val="24"/>
        </w:rPr>
        <w:tab/>
        <w:t>19</w:t>
      </w:r>
    </w:p>
    <w:p w:rsidR="00F039B0" w:rsidRDefault="005E72DB">
      <w:pPr>
        <w:tabs>
          <w:tab w:val="right" w:pos="9061"/>
        </w:tabs>
        <w:spacing w:after="0" w:line="360" w:lineRule="auto"/>
        <w:jc w:val="both"/>
      </w:pPr>
      <w:hyperlink w:anchor="_1ci93xb">
        <w:r w:rsidR="00F11187">
          <w:rPr>
            <w:rFonts w:ascii="Arial" w:eastAsia="Arial" w:hAnsi="Arial" w:cs="Arial"/>
            <w:color w:val="0000FF"/>
            <w:sz w:val="24"/>
            <w:szCs w:val="24"/>
            <w:u w:val="single"/>
          </w:rPr>
          <w:t>Figura 2. Diagrama de Classes - Regras de Negócio</w:t>
        </w:r>
      </w:hyperlink>
      <w:hyperlink w:anchor="_1ci93xb">
        <w:r w:rsidR="00F11187">
          <w:rPr>
            <w:rFonts w:ascii="Arial" w:eastAsia="Arial" w:hAnsi="Arial" w:cs="Arial"/>
            <w:sz w:val="24"/>
            <w:szCs w:val="24"/>
          </w:rPr>
          <w:tab/>
        </w:r>
      </w:hyperlink>
      <w:hyperlink w:anchor="_Toc453568670"/>
    </w:p>
    <w:p w:rsidR="00F039B0" w:rsidRDefault="005E72DB">
      <w:pPr>
        <w:tabs>
          <w:tab w:val="right" w:pos="9061"/>
        </w:tabs>
        <w:spacing w:after="0" w:line="360" w:lineRule="auto"/>
        <w:jc w:val="both"/>
      </w:pPr>
      <w:hyperlink w:anchor="_2bn6wsx">
        <w:r w:rsidR="00F11187">
          <w:rPr>
            <w:rFonts w:ascii="Arial" w:eastAsia="Arial" w:hAnsi="Arial" w:cs="Arial"/>
            <w:color w:val="0000FF"/>
            <w:sz w:val="24"/>
            <w:szCs w:val="24"/>
            <w:u w:val="single"/>
          </w:rPr>
          <w:t>Figura 3: Diagrama de Classes - Representação de Banco de Dados</w:t>
        </w:r>
      </w:hyperlink>
      <w:hyperlink w:anchor="_2bn6wsx">
        <w:r w:rsidR="00F11187">
          <w:rPr>
            <w:rFonts w:ascii="Arial" w:eastAsia="Arial" w:hAnsi="Arial" w:cs="Arial"/>
            <w:sz w:val="24"/>
            <w:szCs w:val="24"/>
          </w:rPr>
          <w:tab/>
        </w:r>
      </w:hyperlink>
      <w:hyperlink w:anchor="_Toc453568671"/>
    </w:p>
    <w:p w:rsidR="00F039B0" w:rsidRDefault="005E72DB">
      <w:pPr>
        <w:tabs>
          <w:tab w:val="right" w:pos="9061"/>
        </w:tabs>
        <w:spacing w:after="0" w:line="360" w:lineRule="auto"/>
        <w:jc w:val="both"/>
      </w:pPr>
      <w:hyperlink w:anchor="_3as4poj">
        <w:r w:rsidR="00F11187">
          <w:rPr>
            <w:rFonts w:ascii="Arial" w:eastAsia="Arial" w:hAnsi="Arial" w:cs="Arial"/>
            <w:color w:val="0000FF"/>
            <w:sz w:val="24"/>
            <w:szCs w:val="24"/>
            <w:u w:val="single"/>
          </w:rPr>
          <w:t>Figura 4: Adição de novo cliente</w:t>
        </w:r>
      </w:hyperlink>
      <w:hyperlink w:anchor="_3as4poj">
        <w:r w:rsidR="00F11187">
          <w:rPr>
            <w:rFonts w:ascii="Arial" w:eastAsia="Arial" w:hAnsi="Arial" w:cs="Arial"/>
            <w:sz w:val="24"/>
            <w:szCs w:val="24"/>
          </w:rPr>
          <w:tab/>
        </w:r>
      </w:hyperlink>
      <w:hyperlink w:anchor="_Toc453568672"/>
    </w:p>
    <w:p w:rsidR="00F039B0" w:rsidRDefault="005E72DB">
      <w:pPr>
        <w:tabs>
          <w:tab w:val="right" w:pos="9061"/>
        </w:tabs>
        <w:spacing w:after="0" w:line="360" w:lineRule="auto"/>
        <w:jc w:val="both"/>
      </w:pPr>
      <w:hyperlink w:anchor="_1pxezwc">
        <w:r w:rsidR="00F11187">
          <w:rPr>
            <w:rFonts w:ascii="Arial" w:eastAsia="Arial" w:hAnsi="Arial" w:cs="Arial"/>
            <w:color w:val="0000FF"/>
            <w:sz w:val="24"/>
            <w:szCs w:val="24"/>
            <w:u w:val="single"/>
          </w:rPr>
          <w:t>Figura 5: Adição de uma nova campanha</w:t>
        </w:r>
      </w:hyperlink>
      <w:hyperlink w:anchor="_1pxezwc">
        <w:r w:rsidR="00F11187">
          <w:rPr>
            <w:rFonts w:ascii="Arial" w:eastAsia="Arial" w:hAnsi="Arial" w:cs="Arial"/>
            <w:sz w:val="24"/>
            <w:szCs w:val="24"/>
          </w:rPr>
          <w:tab/>
        </w:r>
      </w:hyperlink>
      <w:hyperlink w:anchor="_Toc453568673"/>
    </w:p>
    <w:p w:rsidR="00F039B0" w:rsidRDefault="005E72DB">
      <w:pPr>
        <w:tabs>
          <w:tab w:val="right" w:pos="9061"/>
        </w:tabs>
        <w:spacing w:after="0" w:line="360" w:lineRule="auto"/>
        <w:jc w:val="both"/>
      </w:pPr>
      <w:hyperlink w:anchor="_49x2ik5">
        <w:r w:rsidR="00F11187">
          <w:rPr>
            <w:rFonts w:ascii="Arial" w:eastAsia="Arial" w:hAnsi="Arial" w:cs="Arial"/>
            <w:color w:val="0000FF"/>
            <w:sz w:val="24"/>
            <w:szCs w:val="24"/>
            <w:u w:val="single"/>
          </w:rPr>
          <w:t xml:space="preserve">Figura 6: Adição de um novo post - </w:t>
        </w:r>
        <w:proofErr w:type="spellStart"/>
        <w:r w:rsidR="00F11187">
          <w:rPr>
            <w:rFonts w:ascii="Arial" w:eastAsia="Arial" w:hAnsi="Arial" w:cs="Arial"/>
            <w:color w:val="0000FF"/>
            <w:sz w:val="24"/>
            <w:szCs w:val="24"/>
            <w:u w:val="single"/>
          </w:rPr>
          <w:t>Facebook</w:t>
        </w:r>
        <w:proofErr w:type="spellEnd"/>
      </w:hyperlink>
      <w:hyperlink w:anchor="_49x2ik5">
        <w:r w:rsidR="00F11187">
          <w:rPr>
            <w:rFonts w:ascii="Arial" w:eastAsia="Arial" w:hAnsi="Arial" w:cs="Arial"/>
            <w:sz w:val="24"/>
            <w:szCs w:val="24"/>
          </w:rPr>
          <w:tab/>
        </w:r>
      </w:hyperlink>
      <w:hyperlink w:anchor="_Toc453568674"/>
    </w:p>
    <w:p w:rsidR="00F039B0" w:rsidRDefault="005E72DB">
      <w:pPr>
        <w:tabs>
          <w:tab w:val="right" w:pos="9061"/>
        </w:tabs>
        <w:spacing w:after="0" w:line="360" w:lineRule="auto"/>
        <w:jc w:val="both"/>
      </w:pPr>
      <w:hyperlink w:anchor="_2p2csry">
        <w:r w:rsidR="00F11187">
          <w:rPr>
            <w:rFonts w:ascii="Arial" w:eastAsia="Arial" w:hAnsi="Arial" w:cs="Arial"/>
            <w:color w:val="0000FF"/>
            <w:sz w:val="24"/>
            <w:szCs w:val="24"/>
            <w:u w:val="single"/>
          </w:rPr>
          <w:t>Figura 7: Visão Geral da Campanha</w:t>
        </w:r>
      </w:hyperlink>
      <w:hyperlink w:anchor="_2p2csry">
        <w:r w:rsidR="00F11187">
          <w:rPr>
            <w:rFonts w:ascii="Arial" w:eastAsia="Arial" w:hAnsi="Arial" w:cs="Arial"/>
            <w:sz w:val="24"/>
            <w:szCs w:val="24"/>
          </w:rPr>
          <w:tab/>
        </w:r>
      </w:hyperlink>
      <w:hyperlink w:anchor="_Toc453568675"/>
    </w:p>
    <w:p w:rsidR="00F039B0" w:rsidRDefault="00F11187">
      <w:r>
        <w:br w:type="page"/>
      </w:r>
    </w:p>
    <w:p w:rsidR="00F039B0" w:rsidRDefault="005E72DB">
      <w:pPr>
        <w:spacing w:after="0" w:line="360" w:lineRule="auto"/>
        <w:jc w:val="both"/>
        <w:rPr>
          <w:rFonts w:ascii="Arial" w:eastAsia="Arial" w:hAnsi="Arial" w:cs="Arial"/>
          <w:sz w:val="24"/>
          <w:szCs w:val="24"/>
        </w:rPr>
      </w:pPr>
      <w:hyperlink w:anchor="_Toc453568675"/>
    </w:p>
    <w:p w:rsidR="00F039B0" w:rsidRDefault="005E72DB">
      <w:hyperlink w:anchor="_Toc453568675"/>
    </w:p>
    <w:p w:rsidR="00F039B0" w:rsidRDefault="00F11187">
      <w:pPr>
        <w:spacing w:after="0" w:line="240" w:lineRule="auto"/>
        <w:jc w:val="center"/>
        <w:rPr>
          <w:rFonts w:ascii="Arial" w:eastAsia="Arial" w:hAnsi="Arial" w:cs="Arial"/>
          <w:b/>
          <w:sz w:val="24"/>
          <w:szCs w:val="24"/>
        </w:rPr>
      </w:pPr>
      <w:r>
        <w:rPr>
          <w:rFonts w:ascii="Arial" w:eastAsia="Arial" w:hAnsi="Arial" w:cs="Arial"/>
          <w:b/>
          <w:sz w:val="24"/>
          <w:szCs w:val="24"/>
        </w:rPr>
        <w:t>LISTA DE SIGLAS</w:t>
      </w:r>
    </w:p>
    <w:p w:rsidR="00F039B0" w:rsidRDefault="00F039B0">
      <w:pPr>
        <w:spacing w:after="0" w:line="240" w:lineRule="auto"/>
        <w:jc w:val="center"/>
        <w:rPr>
          <w:rFonts w:ascii="Arial" w:eastAsia="Arial" w:hAnsi="Arial" w:cs="Arial"/>
          <w:b/>
          <w:sz w:val="24"/>
          <w:szCs w:val="24"/>
        </w:rPr>
      </w:pPr>
    </w:p>
    <w:tbl>
      <w:tblPr>
        <w:tblStyle w:val="a"/>
        <w:tblW w:w="9181" w:type="dxa"/>
        <w:tblInd w:w="108" w:type="dxa"/>
        <w:tblLayout w:type="fixed"/>
        <w:tblLook w:val="0000" w:firstRow="0" w:lastRow="0" w:firstColumn="0" w:lastColumn="0" w:noHBand="0" w:noVBand="0"/>
      </w:tblPr>
      <w:tblGrid>
        <w:gridCol w:w="1243"/>
        <w:gridCol w:w="7938"/>
      </w:tblGrid>
      <w:tr w:rsidR="00F039B0">
        <w:trPr>
          <w:trHeight w:val="380"/>
        </w:trPr>
        <w:tc>
          <w:tcPr>
            <w:tcW w:w="1243" w:type="dxa"/>
            <w:shd w:val="clear" w:color="auto" w:fill="FFFFFF"/>
          </w:tcPr>
          <w:p w:rsidR="00F039B0" w:rsidRDefault="00F11187">
            <w:pPr>
              <w:spacing w:after="0" w:line="240" w:lineRule="auto"/>
              <w:rPr>
                <w:rFonts w:ascii="Arial" w:eastAsia="Arial" w:hAnsi="Arial" w:cs="Arial"/>
                <w:sz w:val="24"/>
                <w:szCs w:val="24"/>
              </w:rPr>
            </w:pPr>
            <w:r>
              <w:rPr>
                <w:rFonts w:ascii="Arial" w:eastAsia="Arial" w:hAnsi="Arial" w:cs="Arial"/>
                <w:sz w:val="24"/>
                <w:szCs w:val="24"/>
              </w:rPr>
              <w:t>API</w:t>
            </w:r>
          </w:p>
        </w:tc>
        <w:tc>
          <w:tcPr>
            <w:tcW w:w="7938" w:type="dxa"/>
            <w:shd w:val="clear" w:color="auto" w:fill="FFFFFF"/>
          </w:tcPr>
          <w:p w:rsidR="00F039B0" w:rsidRDefault="00F11187">
            <w:pPr>
              <w:spacing w:after="0" w:line="240" w:lineRule="auto"/>
              <w:rPr>
                <w:rFonts w:ascii="Arial" w:eastAsia="Arial" w:hAnsi="Arial" w:cs="Arial"/>
                <w:sz w:val="24"/>
                <w:szCs w:val="24"/>
              </w:rPr>
            </w:pPr>
            <w:proofErr w:type="spellStart"/>
            <w:r>
              <w:rPr>
                <w:rFonts w:ascii="Arial" w:eastAsia="Arial" w:hAnsi="Arial" w:cs="Arial"/>
                <w:sz w:val="24"/>
                <w:szCs w:val="24"/>
              </w:rPr>
              <w:t>Aplication</w:t>
            </w:r>
            <w:proofErr w:type="spellEnd"/>
            <w:r>
              <w:rPr>
                <w:rFonts w:ascii="Arial" w:eastAsia="Arial" w:hAnsi="Arial" w:cs="Arial"/>
                <w:sz w:val="24"/>
                <w:szCs w:val="24"/>
              </w:rPr>
              <w:t xml:space="preserve"> </w:t>
            </w:r>
            <w:proofErr w:type="spellStart"/>
            <w:r>
              <w:rPr>
                <w:rFonts w:ascii="Arial" w:eastAsia="Arial" w:hAnsi="Arial" w:cs="Arial"/>
                <w:sz w:val="24"/>
                <w:szCs w:val="24"/>
              </w:rPr>
              <w:t>Program</w:t>
            </w:r>
            <w:proofErr w:type="spellEnd"/>
            <w:r>
              <w:rPr>
                <w:rFonts w:ascii="Arial" w:eastAsia="Arial" w:hAnsi="Arial" w:cs="Arial"/>
                <w:sz w:val="24"/>
                <w:szCs w:val="24"/>
              </w:rPr>
              <w:t xml:space="preserve"> Interface</w:t>
            </w:r>
          </w:p>
        </w:tc>
      </w:tr>
      <w:tr w:rsidR="00F039B0">
        <w:trPr>
          <w:trHeight w:val="440"/>
        </w:trPr>
        <w:tc>
          <w:tcPr>
            <w:tcW w:w="1243" w:type="dxa"/>
            <w:shd w:val="clear" w:color="auto" w:fill="FFFFFF"/>
          </w:tcPr>
          <w:p w:rsidR="00F039B0" w:rsidRDefault="00F11187">
            <w:pPr>
              <w:spacing w:after="0" w:line="240" w:lineRule="auto"/>
              <w:rPr>
                <w:rFonts w:ascii="Arial" w:eastAsia="Arial" w:hAnsi="Arial" w:cs="Arial"/>
                <w:sz w:val="24"/>
                <w:szCs w:val="24"/>
              </w:rPr>
            </w:pPr>
            <w:r>
              <w:rPr>
                <w:rFonts w:ascii="Arial" w:eastAsia="Arial" w:hAnsi="Arial" w:cs="Arial"/>
                <w:sz w:val="24"/>
                <w:szCs w:val="24"/>
              </w:rPr>
              <w:t>WYSIWG</w:t>
            </w:r>
          </w:p>
        </w:tc>
        <w:tc>
          <w:tcPr>
            <w:tcW w:w="7938" w:type="dxa"/>
            <w:shd w:val="clear" w:color="auto" w:fill="FFFFFF"/>
          </w:tcPr>
          <w:p w:rsidR="00F039B0" w:rsidRDefault="00F11187">
            <w:pPr>
              <w:spacing w:after="0" w:line="240" w:lineRule="auto"/>
              <w:rPr>
                <w:rFonts w:ascii="Arial" w:eastAsia="Arial" w:hAnsi="Arial" w:cs="Arial"/>
                <w:sz w:val="24"/>
                <w:szCs w:val="24"/>
              </w:rPr>
            </w:pPr>
            <w:proofErr w:type="spellStart"/>
            <w:r>
              <w:rPr>
                <w:rFonts w:ascii="Arial" w:eastAsia="Arial" w:hAnsi="Arial" w:cs="Arial"/>
                <w:sz w:val="24"/>
                <w:szCs w:val="24"/>
              </w:rPr>
              <w:t>What</w:t>
            </w:r>
            <w:proofErr w:type="spellEnd"/>
            <w:r>
              <w:rPr>
                <w:rFonts w:ascii="Arial" w:eastAsia="Arial" w:hAnsi="Arial" w:cs="Arial"/>
                <w:sz w:val="24"/>
                <w:szCs w:val="24"/>
              </w:rPr>
              <w:t xml:space="preserve"> </w:t>
            </w:r>
            <w:proofErr w:type="spellStart"/>
            <w:r>
              <w:rPr>
                <w:rFonts w:ascii="Arial" w:eastAsia="Arial" w:hAnsi="Arial" w:cs="Arial"/>
                <w:sz w:val="24"/>
                <w:szCs w:val="24"/>
              </w:rPr>
              <w:t>You</w:t>
            </w:r>
            <w:proofErr w:type="spellEnd"/>
            <w:r>
              <w:rPr>
                <w:rFonts w:ascii="Arial" w:eastAsia="Arial" w:hAnsi="Arial" w:cs="Arial"/>
                <w:sz w:val="24"/>
                <w:szCs w:val="24"/>
              </w:rPr>
              <w:t xml:space="preserve"> </w:t>
            </w:r>
            <w:proofErr w:type="spellStart"/>
            <w:r>
              <w:rPr>
                <w:rFonts w:ascii="Arial" w:eastAsia="Arial" w:hAnsi="Arial" w:cs="Arial"/>
                <w:sz w:val="24"/>
                <w:szCs w:val="24"/>
              </w:rPr>
              <w:t>See</w:t>
            </w:r>
            <w:proofErr w:type="spellEnd"/>
            <w:r>
              <w:rPr>
                <w:rFonts w:ascii="Arial" w:eastAsia="Arial" w:hAnsi="Arial" w:cs="Arial"/>
                <w:sz w:val="24"/>
                <w:szCs w:val="24"/>
              </w:rPr>
              <w:t xml:space="preserve"> </w:t>
            </w:r>
            <w:proofErr w:type="spellStart"/>
            <w:r>
              <w:rPr>
                <w:rFonts w:ascii="Arial" w:eastAsia="Arial" w:hAnsi="Arial" w:cs="Arial"/>
                <w:sz w:val="24"/>
                <w:szCs w:val="24"/>
              </w:rPr>
              <w:t>Is</w:t>
            </w:r>
            <w:proofErr w:type="spellEnd"/>
            <w:r>
              <w:rPr>
                <w:rFonts w:ascii="Arial" w:eastAsia="Arial" w:hAnsi="Arial" w:cs="Arial"/>
                <w:sz w:val="24"/>
                <w:szCs w:val="24"/>
              </w:rPr>
              <w:t xml:space="preserve"> </w:t>
            </w:r>
            <w:proofErr w:type="spellStart"/>
            <w:r>
              <w:rPr>
                <w:rFonts w:ascii="Arial" w:eastAsia="Arial" w:hAnsi="Arial" w:cs="Arial"/>
                <w:sz w:val="24"/>
                <w:szCs w:val="24"/>
              </w:rPr>
              <w:t>What</w:t>
            </w:r>
            <w:proofErr w:type="spellEnd"/>
            <w:r>
              <w:rPr>
                <w:rFonts w:ascii="Arial" w:eastAsia="Arial" w:hAnsi="Arial" w:cs="Arial"/>
                <w:sz w:val="24"/>
                <w:szCs w:val="24"/>
              </w:rPr>
              <w:t xml:space="preserve"> </w:t>
            </w:r>
            <w:proofErr w:type="spellStart"/>
            <w:r>
              <w:rPr>
                <w:rFonts w:ascii="Arial" w:eastAsia="Arial" w:hAnsi="Arial" w:cs="Arial"/>
                <w:sz w:val="24"/>
                <w:szCs w:val="24"/>
              </w:rPr>
              <w:t>You</w:t>
            </w:r>
            <w:proofErr w:type="spellEnd"/>
            <w:r>
              <w:rPr>
                <w:rFonts w:ascii="Arial" w:eastAsia="Arial" w:hAnsi="Arial" w:cs="Arial"/>
                <w:sz w:val="24"/>
                <w:szCs w:val="24"/>
              </w:rPr>
              <w:t xml:space="preserve"> </w:t>
            </w:r>
            <w:proofErr w:type="spellStart"/>
            <w:r>
              <w:rPr>
                <w:rFonts w:ascii="Arial" w:eastAsia="Arial" w:hAnsi="Arial" w:cs="Arial"/>
                <w:sz w:val="24"/>
                <w:szCs w:val="24"/>
              </w:rPr>
              <w:t>Get</w:t>
            </w:r>
            <w:proofErr w:type="spellEnd"/>
          </w:p>
        </w:tc>
      </w:tr>
      <w:tr w:rsidR="00F039B0">
        <w:trPr>
          <w:trHeight w:val="380"/>
        </w:trPr>
        <w:tc>
          <w:tcPr>
            <w:tcW w:w="1243" w:type="dxa"/>
            <w:shd w:val="clear" w:color="auto" w:fill="FFFFFF"/>
          </w:tcPr>
          <w:p w:rsidR="00F039B0" w:rsidRDefault="00F11187">
            <w:pPr>
              <w:spacing w:after="0" w:line="240" w:lineRule="auto"/>
              <w:rPr>
                <w:rFonts w:ascii="Arial" w:eastAsia="Arial" w:hAnsi="Arial" w:cs="Arial"/>
                <w:sz w:val="24"/>
                <w:szCs w:val="24"/>
              </w:rPr>
            </w:pPr>
            <w:r>
              <w:rPr>
                <w:rFonts w:ascii="Arial" w:eastAsia="Arial" w:hAnsi="Arial" w:cs="Arial"/>
                <w:sz w:val="24"/>
                <w:szCs w:val="24"/>
              </w:rPr>
              <w:t>UML</w:t>
            </w:r>
          </w:p>
        </w:tc>
        <w:tc>
          <w:tcPr>
            <w:tcW w:w="7938" w:type="dxa"/>
            <w:shd w:val="clear" w:color="auto" w:fill="FFFFFF"/>
          </w:tcPr>
          <w:p w:rsidR="00F039B0" w:rsidRDefault="00F11187">
            <w:pPr>
              <w:spacing w:after="0" w:line="240" w:lineRule="auto"/>
              <w:rPr>
                <w:rFonts w:ascii="Arial" w:eastAsia="Arial" w:hAnsi="Arial" w:cs="Arial"/>
                <w:sz w:val="24"/>
                <w:szCs w:val="24"/>
              </w:rPr>
            </w:pPr>
            <w:proofErr w:type="spellStart"/>
            <w:r>
              <w:rPr>
                <w:rFonts w:ascii="Arial" w:eastAsia="Arial" w:hAnsi="Arial" w:cs="Arial"/>
                <w:color w:val="222222"/>
                <w:sz w:val="24"/>
                <w:szCs w:val="24"/>
                <w:highlight w:val="white"/>
              </w:rPr>
              <w:t>Unified</w:t>
            </w:r>
            <w:proofErr w:type="spellEnd"/>
            <w:r>
              <w:rPr>
                <w:rFonts w:ascii="Arial" w:eastAsia="Arial" w:hAnsi="Arial" w:cs="Arial"/>
                <w:color w:val="222222"/>
                <w:sz w:val="24"/>
                <w:szCs w:val="24"/>
                <w:highlight w:val="white"/>
              </w:rPr>
              <w:t xml:space="preserve"> </w:t>
            </w:r>
            <w:proofErr w:type="spellStart"/>
            <w:r>
              <w:rPr>
                <w:rFonts w:ascii="Arial" w:eastAsia="Arial" w:hAnsi="Arial" w:cs="Arial"/>
                <w:color w:val="222222"/>
                <w:sz w:val="24"/>
                <w:szCs w:val="24"/>
                <w:highlight w:val="white"/>
              </w:rPr>
              <w:t>Modeling</w:t>
            </w:r>
            <w:proofErr w:type="spellEnd"/>
            <w:r>
              <w:rPr>
                <w:rFonts w:ascii="Arial" w:eastAsia="Arial" w:hAnsi="Arial" w:cs="Arial"/>
                <w:color w:val="222222"/>
                <w:sz w:val="24"/>
                <w:szCs w:val="24"/>
                <w:highlight w:val="white"/>
              </w:rPr>
              <w:t xml:space="preserve"> </w:t>
            </w:r>
            <w:proofErr w:type="spellStart"/>
            <w:r>
              <w:rPr>
                <w:rFonts w:ascii="Arial" w:eastAsia="Arial" w:hAnsi="Arial" w:cs="Arial"/>
                <w:color w:val="222222"/>
                <w:sz w:val="24"/>
                <w:szCs w:val="24"/>
                <w:highlight w:val="white"/>
              </w:rPr>
              <w:t>Language</w:t>
            </w:r>
            <w:proofErr w:type="spellEnd"/>
          </w:p>
        </w:tc>
      </w:tr>
      <w:tr w:rsidR="00F039B0">
        <w:trPr>
          <w:trHeight w:val="380"/>
        </w:trPr>
        <w:tc>
          <w:tcPr>
            <w:tcW w:w="1243" w:type="dxa"/>
            <w:shd w:val="clear" w:color="auto" w:fill="FFFFFF"/>
          </w:tcPr>
          <w:p w:rsidR="00F039B0" w:rsidRDefault="00F039B0">
            <w:pPr>
              <w:spacing w:after="0" w:line="240" w:lineRule="auto"/>
              <w:rPr>
                <w:rFonts w:ascii="Arial" w:eastAsia="Arial" w:hAnsi="Arial" w:cs="Arial"/>
                <w:sz w:val="24"/>
                <w:szCs w:val="24"/>
              </w:rPr>
            </w:pPr>
          </w:p>
        </w:tc>
        <w:tc>
          <w:tcPr>
            <w:tcW w:w="7938" w:type="dxa"/>
            <w:shd w:val="clear" w:color="auto" w:fill="FFFFFF"/>
          </w:tcPr>
          <w:p w:rsidR="00F039B0" w:rsidRDefault="00F039B0">
            <w:pPr>
              <w:spacing w:after="0" w:line="240" w:lineRule="auto"/>
              <w:rPr>
                <w:rFonts w:ascii="Arial" w:eastAsia="Arial" w:hAnsi="Arial" w:cs="Arial"/>
                <w:sz w:val="24"/>
                <w:szCs w:val="24"/>
              </w:rPr>
            </w:pPr>
          </w:p>
        </w:tc>
      </w:tr>
      <w:tr w:rsidR="00F039B0">
        <w:trPr>
          <w:trHeight w:val="380"/>
        </w:trPr>
        <w:tc>
          <w:tcPr>
            <w:tcW w:w="1243" w:type="dxa"/>
            <w:shd w:val="clear" w:color="auto" w:fill="FFFFFF"/>
          </w:tcPr>
          <w:p w:rsidR="00F039B0" w:rsidRDefault="00F039B0">
            <w:pPr>
              <w:spacing w:after="0" w:line="240" w:lineRule="auto"/>
              <w:rPr>
                <w:rFonts w:ascii="Arial" w:eastAsia="Arial" w:hAnsi="Arial" w:cs="Arial"/>
                <w:sz w:val="24"/>
                <w:szCs w:val="24"/>
              </w:rPr>
            </w:pPr>
          </w:p>
        </w:tc>
        <w:tc>
          <w:tcPr>
            <w:tcW w:w="7938" w:type="dxa"/>
            <w:shd w:val="clear" w:color="auto" w:fill="FFFFFF"/>
          </w:tcPr>
          <w:p w:rsidR="00F039B0" w:rsidRDefault="00F039B0">
            <w:pPr>
              <w:spacing w:after="0" w:line="240" w:lineRule="auto"/>
              <w:rPr>
                <w:rFonts w:ascii="Arial" w:eastAsia="Arial" w:hAnsi="Arial" w:cs="Arial"/>
                <w:sz w:val="24"/>
                <w:szCs w:val="24"/>
              </w:rPr>
            </w:pPr>
          </w:p>
        </w:tc>
      </w:tr>
      <w:tr w:rsidR="00F039B0">
        <w:trPr>
          <w:trHeight w:val="380"/>
        </w:trPr>
        <w:tc>
          <w:tcPr>
            <w:tcW w:w="1243" w:type="dxa"/>
            <w:shd w:val="clear" w:color="auto" w:fill="FFFFFF"/>
          </w:tcPr>
          <w:p w:rsidR="00F039B0" w:rsidRDefault="00F039B0">
            <w:pPr>
              <w:spacing w:after="0" w:line="240" w:lineRule="auto"/>
              <w:rPr>
                <w:rFonts w:ascii="Arial" w:eastAsia="Arial" w:hAnsi="Arial" w:cs="Arial"/>
                <w:sz w:val="24"/>
                <w:szCs w:val="24"/>
              </w:rPr>
            </w:pPr>
          </w:p>
        </w:tc>
        <w:tc>
          <w:tcPr>
            <w:tcW w:w="7938" w:type="dxa"/>
            <w:shd w:val="clear" w:color="auto" w:fill="FFFFFF"/>
          </w:tcPr>
          <w:p w:rsidR="00F039B0" w:rsidRDefault="00F039B0">
            <w:pPr>
              <w:spacing w:after="0" w:line="240" w:lineRule="auto"/>
              <w:rPr>
                <w:rFonts w:ascii="Arial" w:eastAsia="Arial" w:hAnsi="Arial" w:cs="Arial"/>
                <w:sz w:val="24"/>
                <w:szCs w:val="24"/>
              </w:rPr>
            </w:pPr>
          </w:p>
        </w:tc>
      </w:tr>
      <w:tr w:rsidR="00F039B0">
        <w:trPr>
          <w:trHeight w:val="380"/>
        </w:trPr>
        <w:tc>
          <w:tcPr>
            <w:tcW w:w="1243" w:type="dxa"/>
            <w:shd w:val="clear" w:color="auto" w:fill="FFFFFF"/>
          </w:tcPr>
          <w:p w:rsidR="00F039B0" w:rsidRDefault="00F039B0">
            <w:pPr>
              <w:spacing w:after="0" w:line="240" w:lineRule="auto"/>
              <w:rPr>
                <w:rFonts w:ascii="Arial" w:eastAsia="Arial" w:hAnsi="Arial" w:cs="Arial"/>
                <w:sz w:val="24"/>
                <w:szCs w:val="24"/>
              </w:rPr>
            </w:pPr>
          </w:p>
        </w:tc>
        <w:tc>
          <w:tcPr>
            <w:tcW w:w="7938" w:type="dxa"/>
            <w:shd w:val="clear" w:color="auto" w:fill="FFFFFF"/>
          </w:tcPr>
          <w:p w:rsidR="00F039B0" w:rsidRDefault="00F039B0">
            <w:pPr>
              <w:spacing w:after="0" w:line="240" w:lineRule="auto"/>
              <w:rPr>
                <w:rFonts w:ascii="Arial" w:eastAsia="Arial" w:hAnsi="Arial" w:cs="Arial"/>
                <w:sz w:val="24"/>
                <w:szCs w:val="24"/>
              </w:rPr>
            </w:pPr>
          </w:p>
        </w:tc>
      </w:tr>
      <w:tr w:rsidR="00F039B0">
        <w:trPr>
          <w:trHeight w:val="380"/>
        </w:trPr>
        <w:tc>
          <w:tcPr>
            <w:tcW w:w="1243" w:type="dxa"/>
            <w:shd w:val="clear" w:color="auto" w:fill="FFFFFF"/>
          </w:tcPr>
          <w:p w:rsidR="00F039B0" w:rsidRDefault="00F039B0">
            <w:pPr>
              <w:spacing w:after="0" w:line="240" w:lineRule="auto"/>
              <w:rPr>
                <w:rFonts w:ascii="Arial" w:eastAsia="Arial" w:hAnsi="Arial" w:cs="Arial"/>
                <w:sz w:val="24"/>
                <w:szCs w:val="24"/>
              </w:rPr>
            </w:pPr>
          </w:p>
        </w:tc>
        <w:tc>
          <w:tcPr>
            <w:tcW w:w="7938" w:type="dxa"/>
            <w:shd w:val="clear" w:color="auto" w:fill="FFFFFF"/>
          </w:tcPr>
          <w:p w:rsidR="00F039B0" w:rsidRDefault="00F039B0">
            <w:pPr>
              <w:spacing w:after="0" w:line="240" w:lineRule="auto"/>
              <w:rPr>
                <w:rFonts w:ascii="Arial" w:eastAsia="Arial" w:hAnsi="Arial" w:cs="Arial"/>
                <w:sz w:val="24"/>
                <w:szCs w:val="24"/>
              </w:rPr>
            </w:pPr>
          </w:p>
        </w:tc>
      </w:tr>
      <w:tr w:rsidR="00F039B0">
        <w:trPr>
          <w:trHeight w:val="380"/>
        </w:trPr>
        <w:tc>
          <w:tcPr>
            <w:tcW w:w="1243" w:type="dxa"/>
            <w:shd w:val="clear" w:color="auto" w:fill="FFFFFF"/>
          </w:tcPr>
          <w:p w:rsidR="00F039B0" w:rsidRDefault="00F039B0">
            <w:pPr>
              <w:spacing w:after="0" w:line="240" w:lineRule="auto"/>
              <w:rPr>
                <w:rFonts w:ascii="Arial" w:eastAsia="Arial" w:hAnsi="Arial" w:cs="Arial"/>
                <w:sz w:val="24"/>
                <w:szCs w:val="24"/>
              </w:rPr>
            </w:pPr>
          </w:p>
        </w:tc>
        <w:tc>
          <w:tcPr>
            <w:tcW w:w="7938" w:type="dxa"/>
            <w:shd w:val="clear" w:color="auto" w:fill="FFFFFF"/>
          </w:tcPr>
          <w:p w:rsidR="00F039B0" w:rsidRDefault="00F039B0">
            <w:pPr>
              <w:spacing w:after="0" w:line="240" w:lineRule="auto"/>
              <w:rPr>
                <w:rFonts w:ascii="Arial" w:eastAsia="Arial" w:hAnsi="Arial" w:cs="Arial"/>
                <w:sz w:val="24"/>
                <w:szCs w:val="24"/>
              </w:rPr>
            </w:pPr>
          </w:p>
        </w:tc>
      </w:tr>
      <w:tr w:rsidR="00F039B0">
        <w:trPr>
          <w:trHeight w:val="380"/>
        </w:trPr>
        <w:tc>
          <w:tcPr>
            <w:tcW w:w="1243" w:type="dxa"/>
            <w:shd w:val="clear" w:color="auto" w:fill="FFFFFF"/>
          </w:tcPr>
          <w:p w:rsidR="00F039B0" w:rsidRDefault="00F039B0">
            <w:pPr>
              <w:spacing w:after="0" w:line="240" w:lineRule="auto"/>
              <w:rPr>
                <w:rFonts w:ascii="Arial" w:eastAsia="Arial" w:hAnsi="Arial" w:cs="Arial"/>
                <w:sz w:val="24"/>
                <w:szCs w:val="24"/>
              </w:rPr>
            </w:pPr>
          </w:p>
        </w:tc>
        <w:tc>
          <w:tcPr>
            <w:tcW w:w="7938" w:type="dxa"/>
            <w:shd w:val="clear" w:color="auto" w:fill="FFFFFF"/>
          </w:tcPr>
          <w:p w:rsidR="00F039B0" w:rsidRDefault="00F039B0">
            <w:pPr>
              <w:spacing w:after="0" w:line="240" w:lineRule="auto"/>
              <w:rPr>
                <w:rFonts w:ascii="Arial" w:eastAsia="Arial" w:hAnsi="Arial" w:cs="Arial"/>
                <w:sz w:val="24"/>
                <w:szCs w:val="24"/>
              </w:rPr>
            </w:pPr>
          </w:p>
        </w:tc>
      </w:tr>
      <w:tr w:rsidR="00F039B0">
        <w:trPr>
          <w:trHeight w:val="380"/>
        </w:trPr>
        <w:tc>
          <w:tcPr>
            <w:tcW w:w="1243" w:type="dxa"/>
            <w:shd w:val="clear" w:color="auto" w:fill="FFFFFF"/>
          </w:tcPr>
          <w:p w:rsidR="00F039B0" w:rsidRDefault="00F039B0">
            <w:pPr>
              <w:spacing w:after="0" w:line="240" w:lineRule="auto"/>
              <w:rPr>
                <w:rFonts w:ascii="Arial" w:eastAsia="Arial" w:hAnsi="Arial" w:cs="Arial"/>
                <w:sz w:val="24"/>
                <w:szCs w:val="24"/>
              </w:rPr>
            </w:pPr>
          </w:p>
        </w:tc>
        <w:tc>
          <w:tcPr>
            <w:tcW w:w="7938" w:type="dxa"/>
            <w:shd w:val="clear" w:color="auto" w:fill="FFFFFF"/>
          </w:tcPr>
          <w:p w:rsidR="00F039B0" w:rsidRDefault="00F039B0">
            <w:pPr>
              <w:spacing w:after="0" w:line="240" w:lineRule="auto"/>
              <w:rPr>
                <w:rFonts w:ascii="Arial" w:eastAsia="Arial" w:hAnsi="Arial" w:cs="Arial"/>
                <w:sz w:val="24"/>
                <w:szCs w:val="24"/>
              </w:rPr>
            </w:pPr>
          </w:p>
        </w:tc>
      </w:tr>
      <w:tr w:rsidR="00F039B0">
        <w:trPr>
          <w:trHeight w:val="380"/>
        </w:trPr>
        <w:tc>
          <w:tcPr>
            <w:tcW w:w="1243" w:type="dxa"/>
            <w:shd w:val="clear" w:color="auto" w:fill="FFFFFF"/>
          </w:tcPr>
          <w:p w:rsidR="00F039B0" w:rsidRDefault="00F039B0">
            <w:pPr>
              <w:spacing w:after="0" w:line="240" w:lineRule="auto"/>
              <w:rPr>
                <w:rFonts w:ascii="Arial" w:eastAsia="Arial" w:hAnsi="Arial" w:cs="Arial"/>
                <w:sz w:val="24"/>
                <w:szCs w:val="24"/>
              </w:rPr>
            </w:pPr>
          </w:p>
        </w:tc>
        <w:tc>
          <w:tcPr>
            <w:tcW w:w="7938" w:type="dxa"/>
            <w:shd w:val="clear" w:color="auto" w:fill="FFFFFF"/>
          </w:tcPr>
          <w:p w:rsidR="00F039B0" w:rsidRDefault="00F039B0">
            <w:pPr>
              <w:spacing w:after="0" w:line="240" w:lineRule="auto"/>
              <w:rPr>
                <w:rFonts w:ascii="Arial" w:eastAsia="Arial" w:hAnsi="Arial" w:cs="Arial"/>
                <w:sz w:val="24"/>
                <w:szCs w:val="24"/>
              </w:rPr>
            </w:pPr>
          </w:p>
        </w:tc>
      </w:tr>
      <w:tr w:rsidR="00F039B0">
        <w:trPr>
          <w:trHeight w:val="380"/>
        </w:trPr>
        <w:tc>
          <w:tcPr>
            <w:tcW w:w="1243" w:type="dxa"/>
            <w:shd w:val="clear" w:color="auto" w:fill="FFFFFF"/>
          </w:tcPr>
          <w:p w:rsidR="00F039B0" w:rsidRDefault="00F039B0">
            <w:pPr>
              <w:spacing w:after="0" w:line="240" w:lineRule="auto"/>
              <w:rPr>
                <w:rFonts w:ascii="Arial" w:eastAsia="Arial" w:hAnsi="Arial" w:cs="Arial"/>
                <w:sz w:val="24"/>
                <w:szCs w:val="24"/>
              </w:rPr>
            </w:pPr>
          </w:p>
        </w:tc>
        <w:tc>
          <w:tcPr>
            <w:tcW w:w="7938" w:type="dxa"/>
            <w:shd w:val="clear" w:color="auto" w:fill="FFFFFF"/>
          </w:tcPr>
          <w:p w:rsidR="00F039B0" w:rsidRDefault="00F039B0">
            <w:pPr>
              <w:spacing w:after="0" w:line="240" w:lineRule="auto"/>
              <w:rPr>
                <w:rFonts w:ascii="Arial" w:eastAsia="Arial" w:hAnsi="Arial" w:cs="Arial"/>
                <w:sz w:val="24"/>
                <w:szCs w:val="24"/>
              </w:rPr>
            </w:pPr>
          </w:p>
        </w:tc>
      </w:tr>
      <w:tr w:rsidR="00F039B0">
        <w:trPr>
          <w:trHeight w:val="380"/>
        </w:trPr>
        <w:tc>
          <w:tcPr>
            <w:tcW w:w="1243" w:type="dxa"/>
            <w:shd w:val="clear" w:color="auto" w:fill="FFFFFF"/>
          </w:tcPr>
          <w:p w:rsidR="00F039B0" w:rsidRDefault="00F039B0">
            <w:pPr>
              <w:spacing w:after="0" w:line="240" w:lineRule="auto"/>
              <w:rPr>
                <w:rFonts w:ascii="Arial" w:eastAsia="Arial" w:hAnsi="Arial" w:cs="Arial"/>
                <w:sz w:val="24"/>
                <w:szCs w:val="24"/>
              </w:rPr>
            </w:pPr>
          </w:p>
        </w:tc>
        <w:tc>
          <w:tcPr>
            <w:tcW w:w="7938" w:type="dxa"/>
            <w:shd w:val="clear" w:color="auto" w:fill="FFFFFF"/>
          </w:tcPr>
          <w:p w:rsidR="00F039B0" w:rsidRDefault="00F039B0">
            <w:pPr>
              <w:spacing w:after="0" w:line="240" w:lineRule="auto"/>
              <w:rPr>
                <w:rFonts w:ascii="Arial" w:eastAsia="Arial" w:hAnsi="Arial" w:cs="Arial"/>
                <w:sz w:val="24"/>
                <w:szCs w:val="24"/>
              </w:rPr>
            </w:pPr>
          </w:p>
        </w:tc>
      </w:tr>
      <w:tr w:rsidR="00F039B0">
        <w:trPr>
          <w:trHeight w:val="380"/>
        </w:trPr>
        <w:tc>
          <w:tcPr>
            <w:tcW w:w="1243" w:type="dxa"/>
            <w:shd w:val="clear" w:color="auto" w:fill="FFFFFF"/>
          </w:tcPr>
          <w:p w:rsidR="00F039B0" w:rsidRDefault="00F039B0">
            <w:pPr>
              <w:spacing w:after="0" w:line="240" w:lineRule="auto"/>
              <w:rPr>
                <w:rFonts w:ascii="Arial" w:eastAsia="Arial" w:hAnsi="Arial" w:cs="Arial"/>
                <w:sz w:val="24"/>
                <w:szCs w:val="24"/>
              </w:rPr>
            </w:pPr>
          </w:p>
        </w:tc>
        <w:tc>
          <w:tcPr>
            <w:tcW w:w="7938" w:type="dxa"/>
            <w:shd w:val="clear" w:color="auto" w:fill="FFFFFF"/>
          </w:tcPr>
          <w:p w:rsidR="00F039B0" w:rsidRDefault="00F039B0">
            <w:pPr>
              <w:spacing w:after="0" w:line="240" w:lineRule="auto"/>
              <w:rPr>
                <w:rFonts w:ascii="Arial" w:eastAsia="Arial" w:hAnsi="Arial" w:cs="Arial"/>
                <w:sz w:val="24"/>
                <w:szCs w:val="24"/>
              </w:rPr>
            </w:pPr>
          </w:p>
        </w:tc>
      </w:tr>
      <w:tr w:rsidR="00F039B0">
        <w:trPr>
          <w:trHeight w:val="380"/>
        </w:trPr>
        <w:tc>
          <w:tcPr>
            <w:tcW w:w="1243" w:type="dxa"/>
            <w:shd w:val="clear" w:color="auto" w:fill="FFFFFF"/>
          </w:tcPr>
          <w:p w:rsidR="00F039B0" w:rsidRDefault="00F039B0">
            <w:pPr>
              <w:spacing w:after="0" w:line="240" w:lineRule="auto"/>
              <w:rPr>
                <w:rFonts w:ascii="Arial" w:eastAsia="Arial" w:hAnsi="Arial" w:cs="Arial"/>
                <w:sz w:val="24"/>
                <w:szCs w:val="24"/>
              </w:rPr>
            </w:pPr>
          </w:p>
        </w:tc>
        <w:tc>
          <w:tcPr>
            <w:tcW w:w="7938" w:type="dxa"/>
            <w:shd w:val="clear" w:color="auto" w:fill="FFFFFF"/>
          </w:tcPr>
          <w:p w:rsidR="00F039B0" w:rsidRDefault="00F039B0">
            <w:pPr>
              <w:spacing w:after="0" w:line="240" w:lineRule="auto"/>
              <w:rPr>
                <w:rFonts w:ascii="Arial" w:eastAsia="Arial" w:hAnsi="Arial" w:cs="Arial"/>
                <w:sz w:val="24"/>
                <w:szCs w:val="24"/>
              </w:rPr>
            </w:pPr>
          </w:p>
        </w:tc>
      </w:tr>
      <w:tr w:rsidR="00F039B0">
        <w:trPr>
          <w:trHeight w:val="380"/>
        </w:trPr>
        <w:tc>
          <w:tcPr>
            <w:tcW w:w="1243" w:type="dxa"/>
            <w:shd w:val="clear" w:color="auto" w:fill="FFFFFF"/>
          </w:tcPr>
          <w:p w:rsidR="00F039B0" w:rsidRDefault="00F039B0">
            <w:pPr>
              <w:spacing w:after="0" w:line="240" w:lineRule="auto"/>
              <w:rPr>
                <w:rFonts w:ascii="Arial" w:eastAsia="Arial" w:hAnsi="Arial" w:cs="Arial"/>
                <w:sz w:val="24"/>
                <w:szCs w:val="24"/>
              </w:rPr>
            </w:pPr>
          </w:p>
        </w:tc>
        <w:tc>
          <w:tcPr>
            <w:tcW w:w="7938" w:type="dxa"/>
            <w:shd w:val="clear" w:color="auto" w:fill="FFFFFF"/>
          </w:tcPr>
          <w:p w:rsidR="00F039B0" w:rsidRDefault="00F039B0">
            <w:pPr>
              <w:spacing w:after="0" w:line="240" w:lineRule="auto"/>
              <w:rPr>
                <w:rFonts w:ascii="Arial" w:eastAsia="Arial" w:hAnsi="Arial" w:cs="Arial"/>
                <w:sz w:val="24"/>
                <w:szCs w:val="24"/>
              </w:rPr>
            </w:pPr>
          </w:p>
        </w:tc>
      </w:tr>
      <w:tr w:rsidR="00F039B0">
        <w:trPr>
          <w:trHeight w:val="380"/>
        </w:trPr>
        <w:tc>
          <w:tcPr>
            <w:tcW w:w="1243" w:type="dxa"/>
            <w:shd w:val="clear" w:color="auto" w:fill="FFFFFF"/>
          </w:tcPr>
          <w:p w:rsidR="00F039B0" w:rsidRDefault="00F039B0">
            <w:pPr>
              <w:spacing w:after="0" w:line="240" w:lineRule="auto"/>
              <w:rPr>
                <w:rFonts w:ascii="Arial" w:eastAsia="Arial" w:hAnsi="Arial" w:cs="Arial"/>
                <w:sz w:val="24"/>
                <w:szCs w:val="24"/>
              </w:rPr>
            </w:pPr>
          </w:p>
        </w:tc>
        <w:tc>
          <w:tcPr>
            <w:tcW w:w="7938" w:type="dxa"/>
            <w:shd w:val="clear" w:color="auto" w:fill="FFFFFF"/>
          </w:tcPr>
          <w:p w:rsidR="00F039B0" w:rsidRDefault="00F039B0">
            <w:pPr>
              <w:spacing w:after="0" w:line="240" w:lineRule="auto"/>
              <w:rPr>
                <w:rFonts w:ascii="Arial" w:eastAsia="Arial" w:hAnsi="Arial" w:cs="Arial"/>
                <w:sz w:val="24"/>
                <w:szCs w:val="24"/>
              </w:rPr>
            </w:pPr>
          </w:p>
        </w:tc>
      </w:tr>
      <w:tr w:rsidR="00F039B0">
        <w:trPr>
          <w:trHeight w:val="380"/>
        </w:trPr>
        <w:tc>
          <w:tcPr>
            <w:tcW w:w="1243" w:type="dxa"/>
            <w:shd w:val="clear" w:color="auto" w:fill="FFFFFF"/>
          </w:tcPr>
          <w:p w:rsidR="00F039B0" w:rsidRDefault="00F039B0">
            <w:pPr>
              <w:spacing w:after="0" w:line="240" w:lineRule="auto"/>
              <w:rPr>
                <w:rFonts w:ascii="Arial" w:eastAsia="Arial" w:hAnsi="Arial" w:cs="Arial"/>
                <w:sz w:val="24"/>
                <w:szCs w:val="24"/>
              </w:rPr>
            </w:pPr>
          </w:p>
        </w:tc>
        <w:tc>
          <w:tcPr>
            <w:tcW w:w="7938" w:type="dxa"/>
            <w:shd w:val="clear" w:color="auto" w:fill="FFFFFF"/>
          </w:tcPr>
          <w:p w:rsidR="00F039B0" w:rsidRDefault="00F039B0">
            <w:pPr>
              <w:spacing w:after="0" w:line="240" w:lineRule="auto"/>
              <w:rPr>
                <w:rFonts w:ascii="Arial" w:eastAsia="Arial" w:hAnsi="Arial" w:cs="Arial"/>
                <w:sz w:val="24"/>
                <w:szCs w:val="24"/>
              </w:rPr>
            </w:pPr>
          </w:p>
        </w:tc>
      </w:tr>
      <w:tr w:rsidR="00F039B0">
        <w:trPr>
          <w:trHeight w:val="380"/>
        </w:trPr>
        <w:tc>
          <w:tcPr>
            <w:tcW w:w="1243" w:type="dxa"/>
            <w:shd w:val="clear" w:color="auto" w:fill="FFFFFF"/>
          </w:tcPr>
          <w:p w:rsidR="00F039B0" w:rsidRDefault="00F039B0">
            <w:pPr>
              <w:spacing w:after="0" w:line="240" w:lineRule="auto"/>
              <w:rPr>
                <w:rFonts w:ascii="Arial" w:eastAsia="Arial" w:hAnsi="Arial" w:cs="Arial"/>
                <w:sz w:val="24"/>
                <w:szCs w:val="24"/>
              </w:rPr>
            </w:pPr>
          </w:p>
        </w:tc>
        <w:tc>
          <w:tcPr>
            <w:tcW w:w="7938" w:type="dxa"/>
            <w:shd w:val="clear" w:color="auto" w:fill="FFFFFF"/>
          </w:tcPr>
          <w:p w:rsidR="00F039B0" w:rsidRDefault="00F039B0">
            <w:pPr>
              <w:spacing w:after="0" w:line="240" w:lineRule="auto"/>
              <w:rPr>
                <w:rFonts w:ascii="Arial" w:eastAsia="Arial" w:hAnsi="Arial" w:cs="Arial"/>
                <w:sz w:val="24"/>
                <w:szCs w:val="24"/>
              </w:rPr>
            </w:pPr>
          </w:p>
        </w:tc>
      </w:tr>
    </w:tbl>
    <w:p w:rsidR="00F039B0" w:rsidRDefault="00F11187">
      <w:r>
        <w:br w:type="page"/>
      </w:r>
    </w:p>
    <w:sdt>
      <w:sdtPr>
        <w:rPr>
          <w:rFonts w:ascii="Arial" w:hAnsi="Arial" w:cs="Arial"/>
          <w:sz w:val="28"/>
        </w:rPr>
        <w:id w:val="1831324503"/>
        <w:docPartObj>
          <w:docPartGallery w:val="Table of Contents"/>
          <w:docPartUnique/>
        </w:docPartObj>
      </w:sdtPr>
      <w:sdtEndPr>
        <w:rPr>
          <w:rFonts w:ascii="Calibri" w:eastAsia="Calibri" w:hAnsi="Calibri" w:cs="Calibri"/>
          <w:b/>
          <w:bCs/>
          <w:color w:val="000000"/>
          <w:sz w:val="22"/>
          <w:szCs w:val="22"/>
        </w:rPr>
      </w:sdtEndPr>
      <w:sdtContent>
        <w:p w:rsidR="00627A2B" w:rsidRDefault="00627A2B">
          <w:pPr>
            <w:pStyle w:val="CabealhodoSumrio"/>
            <w:rPr>
              <w:rFonts w:ascii="Arial" w:hAnsi="Arial" w:cs="Arial"/>
              <w:b/>
              <w:color w:val="auto"/>
              <w:sz w:val="28"/>
            </w:rPr>
          </w:pPr>
          <w:r w:rsidRPr="002A7C68">
            <w:rPr>
              <w:rFonts w:ascii="Arial" w:hAnsi="Arial" w:cs="Arial"/>
              <w:b/>
              <w:color w:val="auto"/>
              <w:sz w:val="28"/>
            </w:rPr>
            <w:t>Sumário</w:t>
          </w:r>
        </w:p>
        <w:p w:rsidR="002A7C68" w:rsidRPr="002A7C68" w:rsidRDefault="002A7C68" w:rsidP="002A7C68"/>
        <w:p w:rsidR="00627A2B" w:rsidRDefault="00627A2B">
          <w:pPr>
            <w:pStyle w:val="Sumrio2"/>
            <w:tabs>
              <w:tab w:val="left" w:pos="880"/>
              <w:tab w:val="right" w:leader="dot" w:pos="9061"/>
            </w:tabs>
            <w:rPr>
              <w:rFonts w:asciiTheme="minorHAnsi" w:eastAsiaTheme="minorEastAsia" w:hAnsiTheme="minorHAnsi" w:cstheme="minorBidi"/>
              <w:noProof/>
              <w:color w:val="auto"/>
            </w:rPr>
          </w:pPr>
          <w:r>
            <w:fldChar w:fldCharType="begin"/>
          </w:r>
          <w:r>
            <w:instrText xml:space="preserve"> TOC \o "1-3" \h \z \u </w:instrText>
          </w:r>
          <w:r>
            <w:fldChar w:fldCharType="separate"/>
          </w:r>
          <w:hyperlink w:anchor="_Toc481958357" w:history="1">
            <w:r w:rsidRPr="000B5824">
              <w:rPr>
                <w:rStyle w:val="Hyperlink"/>
                <w:rFonts w:ascii="Arial" w:eastAsia="Arial" w:hAnsi="Arial" w:cs="Arial"/>
                <w:b/>
                <w:noProof/>
              </w:rPr>
              <w:t>1.1.</w:t>
            </w:r>
            <w:r>
              <w:rPr>
                <w:rFonts w:asciiTheme="minorHAnsi" w:eastAsiaTheme="minorEastAsia" w:hAnsiTheme="minorHAnsi" w:cstheme="minorBidi"/>
                <w:noProof/>
                <w:color w:val="auto"/>
              </w:rPr>
              <w:tab/>
            </w:r>
            <w:r w:rsidRPr="000B5824">
              <w:rPr>
                <w:rStyle w:val="Hyperlink"/>
                <w:rFonts w:ascii="Arial" w:eastAsia="Arial" w:hAnsi="Arial" w:cs="Arial"/>
                <w:b/>
                <w:noProof/>
              </w:rPr>
              <w:t>INTRODUÇÃO</w:t>
            </w:r>
            <w:r>
              <w:rPr>
                <w:noProof/>
                <w:webHidden/>
              </w:rPr>
              <w:tab/>
            </w:r>
            <w:r>
              <w:rPr>
                <w:noProof/>
                <w:webHidden/>
              </w:rPr>
              <w:fldChar w:fldCharType="begin"/>
            </w:r>
            <w:r>
              <w:rPr>
                <w:noProof/>
                <w:webHidden/>
              </w:rPr>
              <w:instrText xml:space="preserve"> PAGEREF _Toc481958357 \h </w:instrText>
            </w:r>
            <w:r>
              <w:rPr>
                <w:noProof/>
                <w:webHidden/>
              </w:rPr>
            </w:r>
            <w:r>
              <w:rPr>
                <w:noProof/>
                <w:webHidden/>
              </w:rPr>
              <w:fldChar w:fldCharType="separate"/>
            </w:r>
            <w:r w:rsidR="009C441C">
              <w:rPr>
                <w:noProof/>
                <w:webHidden/>
              </w:rPr>
              <w:t>8</w:t>
            </w:r>
            <w:r>
              <w:rPr>
                <w:noProof/>
                <w:webHidden/>
              </w:rPr>
              <w:fldChar w:fldCharType="end"/>
            </w:r>
          </w:hyperlink>
        </w:p>
        <w:p w:rsidR="00627A2B" w:rsidRDefault="00627A2B">
          <w:pPr>
            <w:pStyle w:val="Sumrio2"/>
            <w:tabs>
              <w:tab w:val="left" w:pos="880"/>
              <w:tab w:val="right" w:leader="dot" w:pos="9061"/>
            </w:tabs>
            <w:rPr>
              <w:rFonts w:asciiTheme="minorHAnsi" w:eastAsiaTheme="minorEastAsia" w:hAnsiTheme="minorHAnsi" w:cstheme="minorBidi"/>
              <w:noProof/>
              <w:color w:val="auto"/>
            </w:rPr>
          </w:pPr>
          <w:hyperlink w:anchor="_Toc481958358" w:history="1">
            <w:r w:rsidRPr="000B5824">
              <w:rPr>
                <w:rStyle w:val="Hyperlink"/>
                <w:rFonts w:ascii="Arial" w:eastAsia="Arial" w:hAnsi="Arial" w:cs="Arial"/>
                <w:b/>
                <w:noProof/>
              </w:rPr>
              <w:t>1.2.</w:t>
            </w:r>
            <w:r>
              <w:rPr>
                <w:rFonts w:asciiTheme="minorHAnsi" w:eastAsiaTheme="minorEastAsia" w:hAnsiTheme="minorHAnsi" w:cstheme="minorBidi"/>
                <w:noProof/>
                <w:color w:val="auto"/>
              </w:rPr>
              <w:tab/>
            </w:r>
            <w:r w:rsidRPr="000B5824">
              <w:rPr>
                <w:rStyle w:val="Hyperlink"/>
                <w:rFonts w:ascii="Arial" w:eastAsia="Arial" w:hAnsi="Arial" w:cs="Arial"/>
                <w:b/>
                <w:noProof/>
              </w:rPr>
              <w:t>PROBLEMA</w:t>
            </w:r>
            <w:r>
              <w:rPr>
                <w:noProof/>
                <w:webHidden/>
              </w:rPr>
              <w:tab/>
            </w:r>
            <w:r>
              <w:rPr>
                <w:noProof/>
                <w:webHidden/>
              </w:rPr>
              <w:fldChar w:fldCharType="begin"/>
            </w:r>
            <w:r>
              <w:rPr>
                <w:noProof/>
                <w:webHidden/>
              </w:rPr>
              <w:instrText xml:space="preserve"> PAGEREF _Toc481958358 \h </w:instrText>
            </w:r>
            <w:r>
              <w:rPr>
                <w:noProof/>
                <w:webHidden/>
              </w:rPr>
            </w:r>
            <w:r>
              <w:rPr>
                <w:noProof/>
                <w:webHidden/>
              </w:rPr>
              <w:fldChar w:fldCharType="separate"/>
            </w:r>
            <w:r w:rsidR="009C441C">
              <w:rPr>
                <w:noProof/>
                <w:webHidden/>
              </w:rPr>
              <w:t>9</w:t>
            </w:r>
            <w:r>
              <w:rPr>
                <w:noProof/>
                <w:webHidden/>
              </w:rPr>
              <w:fldChar w:fldCharType="end"/>
            </w:r>
          </w:hyperlink>
        </w:p>
        <w:p w:rsidR="00627A2B" w:rsidRDefault="00627A2B">
          <w:pPr>
            <w:pStyle w:val="Sumrio2"/>
            <w:tabs>
              <w:tab w:val="left" w:pos="880"/>
              <w:tab w:val="right" w:leader="dot" w:pos="9061"/>
            </w:tabs>
            <w:rPr>
              <w:rFonts w:asciiTheme="minorHAnsi" w:eastAsiaTheme="minorEastAsia" w:hAnsiTheme="minorHAnsi" w:cstheme="minorBidi"/>
              <w:noProof/>
              <w:color w:val="auto"/>
            </w:rPr>
          </w:pPr>
          <w:hyperlink w:anchor="_Toc481958359" w:history="1">
            <w:r w:rsidRPr="000B5824">
              <w:rPr>
                <w:rStyle w:val="Hyperlink"/>
                <w:rFonts w:ascii="Arial" w:eastAsia="Arial" w:hAnsi="Arial" w:cs="Arial"/>
                <w:b/>
                <w:noProof/>
              </w:rPr>
              <w:t>1.3.</w:t>
            </w:r>
            <w:r>
              <w:rPr>
                <w:rFonts w:asciiTheme="minorHAnsi" w:eastAsiaTheme="minorEastAsia" w:hAnsiTheme="minorHAnsi" w:cstheme="minorBidi"/>
                <w:noProof/>
                <w:color w:val="auto"/>
              </w:rPr>
              <w:tab/>
            </w:r>
            <w:r w:rsidRPr="000B5824">
              <w:rPr>
                <w:rStyle w:val="Hyperlink"/>
                <w:rFonts w:ascii="Arial" w:eastAsia="Arial" w:hAnsi="Arial" w:cs="Arial"/>
                <w:b/>
                <w:noProof/>
              </w:rPr>
              <w:t>JUSTIFICATIVA</w:t>
            </w:r>
            <w:r>
              <w:rPr>
                <w:noProof/>
                <w:webHidden/>
              </w:rPr>
              <w:tab/>
            </w:r>
            <w:r>
              <w:rPr>
                <w:noProof/>
                <w:webHidden/>
              </w:rPr>
              <w:fldChar w:fldCharType="begin"/>
            </w:r>
            <w:r>
              <w:rPr>
                <w:noProof/>
                <w:webHidden/>
              </w:rPr>
              <w:instrText xml:space="preserve"> PAGEREF _Toc481958359 \h </w:instrText>
            </w:r>
            <w:r>
              <w:rPr>
                <w:noProof/>
                <w:webHidden/>
              </w:rPr>
            </w:r>
            <w:r>
              <w:rPr>
                <w:noProof/>
                <w:webHidden/>
              </w:rPr>
              <w:fldChar w:fldCharType="separate"/>
            </w:r>
            <w:r w:rsidR="009C441C">
              <w:rPr>
                <w:noProof/>
                <w:webHidden/>
              </w:rPr>
              <w:t>9</w:t>
            </w:r>
            <w:r>
              <w:rPr>
                <w:noProof/>
                <w:webHidden/>
              </w:rPr>
              <w:fldChar w:fldCharType="end"/>
            </w:r>
          </w:hyperlink>
        </w:p>
        <w:p w:rsidR="00627A2B" w:rsidRDefault="00627A2B">
          <w:pPr>
            <w:pStyle w:val="Sumrio2"/>
            <w:tabs>
              <w:tab w:val="left" w:pos="880"/>
              <w:tab w:val="right" w:leader="dot" w:pos="9061"/>
            </w:tabs>
            <w:rPr>
              <w:rFonts w:asciiTheme="minorHAnsi" w:eastAsiaTheme="minorEastAsia" w:hAnsiTheme="minorHAnsi" w:cstheme="minorBidi"/>
              <w:noProof/>
              <w:color w:val="auto"/>
            </w:rPr>
          </w:pPr>
          <w:hyperlink w:anchor="_Toc481958360" w:history="1">
            <w:r w:rsidRPr="000B5824">
              <w:rPr>
                <w:rStyle w:val="Hyperlink"/>
                <w:rFonts w:ascii="Arial" w:eastAsia="Arial" w:hAnsi="Arial" w:cs="Arial"/>
                <w:b/>
                <w:noProof/>
              </w:rPr>
              <w:t>1.4.</w:t>
            </w:r>
            <w:r>
              <w:rPr>
                <w:rFonts w:asciiTheme="minorHAnsi" w:eastAsiaTheme="minorEastAsia" w:hAnsiTheme="minorHAnsi" w:cstheme="minorBidi"/>
                <w:noProof/>
                <w:color w:val="auto"/>
              </w:rPr>
              <w:tab/>
            </w:r>
            <w:r w:rsidRPr="000B5824">
              <w:rPr>
                <w:rStyle w:val="Hyperlink"/>
                <w:rFonts w:ascii="Arial" w:eastAsia="Arial" w:hAnsi="Arial" w:cs="Arial"/>
                <w:b/>
                <w:noProof/>
              </w:rPr>
              <w:t>OBJETIVOS</w:t>
            </w:r>
            <w:r>
              <w:rPr>
                <w:noProof/>
                <w:webHidden/>
              </w:rPr>
              <w:tab/>
            </w:r>
            <w:r>
              <w:rPr>
                <w:noProof/>
                <w:webHidden/>
              </w:rPr>
              <w:fldChar w:fldCharType="begin"/>
            </w:r>
            <w:r>
              <w:rPr>
                <w:noProof/>
                <w:webHidden/>
              </w:rPr>
              <w:instrText xml:space="preserve"> PAGEREF _Toc481958360 \h </w:instrText>
            </w:r>
            <w:r>
              <w:rPr>
                <w:noProof/>
                <w:webHidden/>
              </w:rPr>
            </w:r>
            <w:r>
              <w:rPr>
                <w:noProof/>
                <w:webHidden/>
              </w:rPr>
              <w:fldChar w:fldCharType="separate"/>
            </w:r>
            <w:r w:rsidR="009C441C">
              <w:rPr>
                <w:noProof/>
                <w:webHidden/>
              </w:rPr>
              <w:t>9</w:t>
            </w:r>
            <w:r>
              <w:rPr>
                <w:noProof/>
                <w:webHidden/>
              </w:rPr>
              <w:fldChar w:fldCharType="end"/>
            </w:r>
          </w:hyperlink>
        </w:p>
        <w:p w:rsidR="00627A2B" w:rsidRDefault="00627A2B">
          <w:pPr>
            <w:pStyle w:val="Sumrio2"/>
            <w:tabs>
              <w:tab w:val="left" w:pos="1100"/>
              <w:tab w:val="right" w:leader="dot" w:pos="9061"/>
            </w:tabs>
            <w:rPr>
              <w:rFonts w:asciiTheme="minorHAnsi" w:eastAsiaTheme="minorEastAsia" w:hAnsiTheme="minorHAnsi" w:cstheme="minorBidi"/>
              <w:noProof/>
              <w:color w:val="auto"/>
            </w:rPr>
          </w:pPr>
          <w:hyperlink w:anchor="_Toc481958361" w:history="1">
            <w:r w:rsidRPr="000B5824">
              <w:rPr>
                <w:rStyle w:val="Hyperlink"/>
                <w:rFonts w:ascii="Arial" w:eastAsia="Arial" w:hAnsi="Arial" w:cs="Arial"/>
                <w:b/>
                <w:noProof/>
              </w:rPr>
              <w:t>1.4.1.</w:t>
            </w:r>
            <w:r>
              <w:rPr>
                <w:rFonts w:asciiTheme="minorHAnsi" w:eastAsiaTheme="minorEastAsia" w:hAnsiTheme="minorHAnsi" w:cstheme="minorBidi"/>
                <w:noProof/>
                <w:color w:val="auto"/>
              </w:rPr>
              <w:tab/>
            </w:r>
            <w:r w:rsidRPr="000B5824">
              <w:rPr>
                <w:rStyle w:val="Hyperlink"/>
                <w:rFonts w:ascii="Arial" w:eastAsia="Arial" w:hAnsi="Arial" w:cs="Arial"/>
                <w:b/>
                <w:noProof/>
              </w:rPr>
              <w:t>OBJETIVO GERAL</w:t>
            </w:r>
            <w:r>
              <w:rPr>
                <w:noProof/>
                <w:webHidden/>
              </w:rPr>
              <w:tab/>
            </w:r>
            <w:r>
              <w:rPr>
                <w:noProof/>
                <w:webHidden/>
              </w:rPr>
              <w:fldChar w:fldCharType="begin"/>
            </w:r>
            <w:r>
              <w:rPr>
                <w:noProof/>
                <w:webHidden/>
              </w:rPr>
              <w:instrText xml:space="preserve"> PAGEREF _Toc481958361 \h </w:instrText>
            </w:r>
            <w:r>
              <w:rPr>
                <w:noProof/>
                <w:webHidden/>
              </w:rPr>
            </w:r>
            <w:r>
              <w:rPr>
                <w:noProof/>
                <w:webHidden/>
              </w:rPr>
              <w:fldChar w:fldCharType="separate"/>
            </w:r>
            <w:r w:rsidR="009C441C">
              <w:rPr>
                <w:noProof/>
                <w:webHidden/>
              </w:rPr>
              <w:t>9</w:t>
            </w:r>
            <w:r>
              <w:rPr>
                <w:noProof/>
                <w:webHidden/>
              </w:rPr>
              <w:fldChar w:fldCharType="end"/>
            </w:r>
          </w:hyperlink>
        </w:p>
        <w:p w:rsidR="00627A2B" w:rsidRDefault="00627A2B">
          <w:pPr>
            <w:pStyle w:val="Sumrio2"/>
            <w:tabs>
              <w:tab w:val="left" w:pos="1100"/>
              <w:tab w:val="right" w:leader="dot" w:pos="9061"/>
            </w:tabs>
            <w:rPr>
              <w:rFonts w:asciiTheme="minorHAnsi" w:eastAsiaTheme="minorEastAsia" w:hAnsiTheme="minorHAnsi" w:cstheme="minorBidi"/>
              <w:noProof/>
              <w:color w:val="auto"/>
            </w:rPr>
          </w:pPr>
          <w:hyperlink w:anchor="_Toc481958362" w:history="1">
            <w:r w:rsidRPr="000B5824">
              <w:rPr>
                <w:rStyle w:val="Hyperlink"/>
                <w:rFonts w:ascii="Arial" w:eastAsia="Arial" w:hAnsi="Arial" w:cs="Arial"/>
                <w:b/>
                <w:noProof/>
              </w:rPr>
              <w:t>1.5.2.</w:t>
            </w:r>
            <w:r>
              <w:rPr>
                <w:rFonts w:asciiTheme="minorHAnsi" w:eastAsiaTheme="minorEastAsia" w:hAnsiTheme="minorHAnsi" w:cstheme="minorBidi"/>
                <w:noProof/>
                <w:color w:val="auto"/>
              </w:rPr>
              <w:tab/>
            </w:r>
            <w:r w:rsidRPr="000B5824">
              <w:rPr>
                <w:rStyle w:val="Hyperlink"/>
                <w:rFonts w:ascii="Arial" w:eastAsia="Arial" w:hAnsi="Arial" w:cs="Arial"/>
                <w:b/>
                <w:noProof/>
              </w:rPr>
              <w:t>OBJETIVOS ESPECÍFICOS</w:t>
            </w:r>
            <w:r>
              <w:rPr>
                <w:noProof/>
                <w:webHidden/>
              </w:rPr>
              <w:tab/>
            </w:r>
            <w:r>
              <w:rPr>
                <w:noProof/>
                <w:webHidden/>
              </w:rPr>
              <w:fldChar w:fldCharType="begin"/>
            </w:r>
            <w:r>
              <w:rPr>
                <w:noProof/>
                <w:webHidden/>
              </w:rPr>
              <w:instrText xml:space="preserve"> PAGEREF _Toc481958362 \h </w:instrText>
            </w:r>
            <w:r>
              <w:rPr>
                <w:noProof/>
                <w:webHidden/>
              </w:rPr>
            </w:r>
            <w:r>
              <w:rPr>
                <w:noProof/>
                <w:webHidden/>
              </w:rPr>
              <w:fldChar w:fldCharType="separate"/>
            </w:r>
            <w:r w:rsidR="009C441C">
              <w:rPr>
                <w:noProof/>
                <w:webHidden/>
              </w:rPr>
              <w:t>10</w:t>
            </w:r>
            <w:r>
              <w:rPr>
                <w:noProof/>
                <w:webHidden/>
              </w:rPr>
              <w:fldChar w:fldCharType="end"/>
            </w:r>
          </w:hyperlink>
        </w:p>
        <w:p w:rsidR="00627A2B" w:rsidRDefault="00627A2B">
          <w:pPr>
            <w:pStyle w:val="Sumrio2"/>
            <w:tabs>
              <w:tab w:val="left" w:pos="1100"/>
              <w:tab w:val="right" w:leader="dot" w:pos="9061"/>
            </w:tabs>
            <w:rPr>
              <w:rFonts w:asciiTheme="minorHAnsi" w:eastAsiaTheme="minorEastAsia" w:hAnsiTheme="minorHAnsi" w:cstheme="minorBidi"/>
              <w:noProof/>
              <w:color w:val="auto"/>
            </w:rPr>
          </w:pPr>
          <w:hyperlink w:anchor="_Toc481958363" w:history="1">
            <w:r w:rsidRPr="000B5824">
              <w:rPr>
                <w:rStyle w:val="Hyperlink"/>
                <w:rFonts w:ascii="Arial" w:eastAsia="Arial" w:hAnsi="Arial" w:cs="Arial"/>
                <w:b/>
                <w:noProof/>
              </w:rPr>
              <w:t>1.5.3.</w:t>
            </w:r>
            <w:r>
              <w:rPr>
                <w:rFonts w:asciiTheme="minorHAnsi" w:eastAsiaTheme="minorEastAsia" w:hAnsiTheme="minorHAnsi" w:cstheme="minorBidi"/>
                <w:noProof/>
                <w:color w:val="auto"/>
              </w:rPr>
              <w:tab/>
            </w:r>
            <w:r w:rsidRPr="000B5824">
              <w:rPr>
                <w:rStyle w:val="Hyperlink"/>
                <w:rFonts w:ascii="Arial" w:eastAsia="Arial" w:hAnsi="Arial" w:cs="Arial"/>
                <w:b/>
                <w:noProof/>
              </w:rPr>
              <w:t>ESTRUTURA DO TRABALHO</w:t>
            </w:r>
            <w:r>
              <w:rPr>
                <w:noProof/>
                <w:webHidden/>
              </w:rPr>
              <w:tab/>
            </w:r>
            <w:r>
              <w:rPr>
                <w:noProof/>
                <w:webHidden/>
              </w:rPr>
              <w:fldChar w:fldCharType="begin"/>
            </w:r>
            <w:r>
              <w:rPr>
                <w:noProof/>
                <w:webHidden/>
              </w:rPr>
              <w:instrText xml:space="preserve"> PAGEREF _Toc481958363 \h </w:instrText>
            </w:r>
            <w:r>
              <w:rPr>
                <w:noProof/>
                <w:webHidden/>
              </w:rPr>
            </w:r>
            <w:r>
              <w:rPr>
                <w:noProof/>
                <w:webHidden/>
              </w:rPr>
              <w:fldChar w:fldCharType="separate"/>
            </w:r>
            <w:r w:rsidR="009C441C">
              <w:rPr>
                <w:noProof/>
                <w:webHidden/>
              </w:rPr>
              <w:t>10</w:t>
            </w:r>
            <w:r>
              <w:rPr>
                <w:noProof/>
                <w:webHidden/>
              </w:rPr>
              <w:fldChar w:fldCharType="end"/>
            </w:r>
          </w:hyperlink>
        </w:p>
        <w:p w:rsidR="00627A2B" w:rsidRDefault="00627A2B">
          <w:pPr>
            <w:pStyle w:val="Sumrio2"/>
            <w:tabs>
              <w:tab w:val="left" w:pos="660"/>
              <w:tab w:val="right" w:leader="dot" w:pos="9061"/>
            </w:tabs>
            <w:rPr>
              <w:rFonts w:asciiTheme="minorHAnsi" w:eastAsiaTheme="minorEastAsia" w:hAnsiTheme="minorHAnsi" w:cstheme="minorBidi"/>
              <w:noProof/>
              <w:color w:val="auto"/>
            </w:rPr>
          </w:pPr>
          <w:hyperlink w:anchor="_Toc481958364" w:history="1">
            <w:r w:rsidRPr="000B5824">
              <w:rPr>
                <w:rStyle w:val="Hyperlink"/>
                <w:rFonts w:ascii="Arial" w:eastAsia="Arial" w:hAnsi="Arial" w:cs="Arial"/>
                <w:b/>
                <w:noProof/>
              </w:rPr>
              <w:t>2.</w:t>
            </w:r>
            <w:r>
              <w:rPr>
                <w:rFonts w:asciiTheme="minorHAnsi" w:eastAsiaTheme="minorEastAsia" w:hAnsiTheme="minorHAnsi" w:cstheme="minorBidi"/>
                <w:noProof/>
                <w:color w:val="auto"/>
              </w:rPr>
              <w:tab/>
            </w:r>
            <w:r w:rsidRPr="000B5824">
              <w:rPr>
                <w:rStyle w:val="Hyperlink"/>
                <w:rFonts w:ascii="Arial" w:eastAsia="Arial" w:hAnsi="Arial" w:cs="Arial"/>
                <w:b/>
                <w:noProof/>
              </w:rPr>
              <w:t>FUNDAMENTAÇÃO TEÓRICA</w:t>
            </w:r>
            <w:r>
              <w:rPr>
                <w:noProof/>
                <w:webHidden/>
              </w:rPr>
              <w:tab/>
            </w:r>
            <w:r>
              <w:rPr>
                <w:noProof/>
                <w:webHidden/>
              </w:rPr>
              <w:fldChar w:fldCharType="begin"/>
            </w:r>
            <w:r>
              <w:rPr>
                <w:noProof/>
                <w:webHidden/>
              </w:rPr>
              <w:instrText xml:space="preserve"> PAGEREF _Toc481958364 \h </w:instrText>
            </w:r>
            <w:r>
              <w:rPr>
                <w:noProof/>
                <w:webHidden/>
              </w:rPr>
            </w:r>
            <w:r>
              <w:rPr>
                <w:noProof/>
                <w:webHidden/>
              </w:rPr>
              <w:fldChar w:fldCharType="separate"/>
            </w:r>
            <w:r w:rsidR="009C441C">
              <w:rPr>
                <w:noProof/>
                <w:webHidden/>
              </w:rPr>
              <w:t>10</w:t>
            </w:r>
            <w:r>
              <w:rPr>
                <w:noProof/>
                <w:webHidden/>
              </w:rPr>
              <w:fldChar w:fldCharType="end"/>
            </w:r>
          </w:hyperlink>
        </w:p>
        <w:p w:rsidR="00627A2B" w:rsidRDefault="00627A2B">
          <w:pPr>
            <w:pStyle w:val="Sumrio2"/>
            <w:tabs>
              <w:tab w:val="left" w:pos="880"/>
              <w:tab w:val="right" w:leader="dot" w:pos="9061"/>
            </w:tabs>
            <w:rPr>
              <w:rFonts w:asciiTheme="minorHAnsi" w:eastAsiaTheme="minorEastAsia" w:hAnsiTheme="minorHAnsi" w:cstheme="minorBidi"/>
              <w:noProof/>
              <w:color w:val="auto"/>
            </w:rPr>
          </w:pPr>
          <w:hyperlink w:anchor="_Toc481958365" w:history="1">
            <w:r w:rsidRPr="000B5824">
              <w:rPr>
                <w:rStyle w:val="Hyperlink"/>
                <w:rFonts w:ascii="Arial" w:eastAsia="Arial" w:hAnsi="Arial" w:cs="Arial"/>
                <w:b/>
                <w:noProof/>
              </w:rPr>
              <w:t>2.1.</w:t>
            </w:r>
            <w:r>
              <w:rPr>
                <w:rFonts w:asciiTheme="minorHAnsi" w:eastAsiaTheme="minorEastAsia" w:hAnsiTheme="minorHAnsi" w:cstheme="minorBidi"/>
                <w:noProof/>
                <w:color w:val="auto"/>
              </w:rPr>
              <w:tab/>
            </w:r>
            <w:r w:rsidRPr="000B5824">
              <w:rPr>
                <w:rStyle w:val="Hyperlink"/>
                <w:rFonts w:ascii="Arial" w:eastAsia="Arial" w:hAnsi="Arial" w:cs="Arial"/>
                <w:b/>
                <w:noProof/>
              </w:rPr>
              <w:t>CROWDSOURCING</w:t>
            </w:r>
            <w:r>
              <w:rPr>
                <w:noProof/>
                <w:webHidden/>
              </w:rPr>
              <w:tab/>
            </w:r>
            <w:r>
              <w:rPr>
                <w:noProof/>
                <w:webHidden/>
              </w:rPr>
              <w:fldChar w:fldCharType="begin"/>
            </w:r>
            <w:r>
              <w:rPr>
                <w:noProof/>
                <w:webHidden/>
              </w:rPr>
              <w:instrText xml:space="preserve"> PAGEREF _Toc481958365 \h </w:instrText>
            </w:r>
            <w:r>
              <w:rPr>
                <w:noProof/>
                <w:webHidden/>
              </w:rPr>
            </w:r>
            <w:r>
              <w:rPr>
                <w:noProof/>
                <w:webHidden/>
              </w:rPr>
              <w:fldChar w:fldCharType="separate"/>
            </w:r>
            <w:r w:rsidR="009C441C">
              <w:rPr>
                <w:noProof/>
                <w:webHidden/>
              </w:rPr>
              <w:t>10</w:t>
            </w:r>
            <w:r>
              <w:rPr>
                <w:noProof/>
                <w:webHidden/>
              </w:rPr>
              <w:fldChar w:fldCharType="end"/>
            </w:r>
          </w:hyperlink>
        </w:p>
        <w:p w:rsidR="00627A2B" w:rsidRDefault="00627A2B">
          <w:pPr>
            <w:pStyle w:val="Sumrio2"/>
            <w:tabs>
              <w:tab w:val="left" w:pos="880"/>
              <w:tab w:val="right" w:leader="dot" w:pos="9061"/>
            </w:tabs>
            <w:rPr>
              <w:rFonts w:asciiTheme="minorHAnsi" w:eastAsiaTheme="minorEastAsia" w:hAnsiTheme="minorHAnsi" w:cstheme="minorBidi"/>
              <w:noProof/>
              <w:color w:val="auto"/>
            </w:rPr>
          </w:pPr>
          <w:hyperlink w:anchor="_Toc481958366" w:history="1">
            <w:r w:rsidRPr="000B5824">
              <w:rPr>
                <w:rStyle w:val="Hyperlink"/>
                <w:rFonts w:ascii="Arial" w:eastAsia="Arial" w:hAnsi="Arial" w:cs="Arial"/>
                <w:b/>
                <w:noProof/>
              </w:rPr>
              <w:t>2.2.</w:t>
            </w:r>
            <w:r>
              <w:rPr>
                <w:rFonts w:asciiTheme="minorHAnsi" w:eastAsiaTheme="minorEastAsia" w:hAnsiTheme="minorHAnsi" w:cstheme="minorBidi"/>
                <w:noProof/>
                <w:color w:val="auto"/>
              </w:rPr>
              <w:tab/>
            </w:r>
            <w:r w:rsidRPr="000B5824">
              <w:rPr>
                <w:rStyle w:val="Hyperlink"/>
                <w:rFonts w:ascii="Arial" w:eastAsia="Arial" w:hAnsi="Arial" w:cs="Arial"/>
                <w:b/>
                <w:noProof/>
              </w:rPr>
              <w:t>ENGENHARIA DE REQUISITOS</w:t>
            </w:r>
            <w:r>
              <w:rPr>
                <w:noProof/>
                <w:webHidden/>
              </w:rPr>
              <w:tab/>
            </w:r>
            <w:r>
              <w:rPr>
                <w:noProof/>
                <w:webHidden/>
              </w:rPr>
              <w:fldChar w:fldCharType="begin"/>
            </w:r>
            <w:r>
              <w:rPr>
                <w:noProof/>
                <w:webHidden/>
              </w:rPr>
              <w:instrText xml:space="preserve"> PAGEREF _Toc481958366 \h </w:instrText>
            </w:r>
            <w:r>
              <w:rPr>
                <w:noProof/>
                <w:webHidden/>
              </w:rPr>
            </w:r>
            <w:r>
              <w:rPr>
                <w:noProof/>
                <w:webHidden/>
              </w:rPr>
              <w:fldChar w:fldCharType="separate"/>
            </w:r>
            <w:r w:rsidR="009C441C">
              <w:rPr>
                <w:noProof/>
                <w:webHidden/>
              </w:rPr>
              <w:t>12</w:t>
            </w:r>
            <w:r>
              <w:rPr>
                <w:noProof/>
                <w:webHidden/>
              </w:rPr>
              <w:fldChar w:fldCharType="end"/>
            </w:r>
          </w:hyperlink>
        </w:p>
        <w:p w:rsidR="00627A2B" w:rsidRDefault="00627A2B">
          <w:pPr>
            <w:pStyle w:val="Sumrio2"/>
            <w:tabs>
              <w:tab w:val="left" w:pos="880"/>
              <w:tab w:val="right" w:leader="dot" w:pos="9061"/>
            </w:tabs>
            <w:rPr>
              <w:rFonts w:asciiTheme="minorHAnsi" w:eastAsiaTheme="minorEastAsia" w:hAnsiTheme="minorHAnsi" w:cstheme="minorBidi"/>
              <w:noProof/>
              <w:color w:val="auto"/>
            </w:rPr>
          </w:pPr>
          <w:hyperlink w:anchor="_Toc481958367" w:history="1">
            <w:r w:rsidRPr="000B5824">
              <w:rPr>
                <w:rStyle w:val="Hyperlink"/>
                <w:rFonts w:ascii="Arial" w:eastAsia="Arial" w:hAnsi="Arial" w:cs="Arial"/>
                <w:b/>
                <w:noProof/>
              </w:rPr>
              <w:t>2.3.</w:t>
            </w:r>
            <w:r>
              <w:rPr>
                <w:rFonts w:asciiTheme="minorHAnsi" w:eastAsiaTheme="minorEastAsia" w:hAnsiTheme="minorHAnsi" w:cstheme="minorBidi"/>
                <w:noProof/>
                <w:color w:val="auto"/>
              </w:rPr>
              <w:tab/>
            </w:r>
            <w:r w:rsidRPr="000B5824">
              <w:rPr>
                <w:rStyle w:val="Hyperlink"/>
                <w:rFonts w:ascii="Arial" w:eastAsia="Arial" w:hAnsi="Arial" w:cs="Arial"/>
                <w:b/>
                <w:noProof/>
              </w:rPr>
              <w:t>REQUISITOS EM CROWDSOURCING</w:t>
            </w:r>
            <w:r>
              <w:rPr>
                <w:noProof/>
                <w:webHidden/>
              </w:rPr>
              <w:tab/>
            </w:r>
            <w:r>
              <w:rPr>
                <w:noProof/>
                <w:webHidden/>
              </w:rPr>
              <w:fldChar w:fldCharType="begin"/>
            </w:r>
            <w:r>
              <w:rPr>
                <w:noProof/>
                <w:webHidden/>
              </w:rPr>
              <w:instrText xml:space="preserve"> PAGEREF _Toc481958367 \h </w:instrText>
            </w:r>
            <w:r>
              <w:rPr>
                <w:noProof/>
                <w:webHidden/>
              </w:rPr>
            </w:r>
            <w:r>
              <w:rPr>
                <w:noProof/>
                <w:webHidden/>
              </w:rPr>
              <w:fldChar w:fldCharType="separate"/>
            </w:r>
            <w:r w:rsidR="009C441C">
              <w:rPr>
                <w:noProof/>
                <w:webHidden/>
              </w:rPr>
              <w:t>15</w:t>
            </w:r>
            <w:r>
              <w:rPr>
                <w:noProof/>
                <w:webHidden/>
              </w:rPr>
              <w:fldChar w:fldCharType="end"/>
            </w:r>
          </w:hyperlink>
        </w:p>
        <w:p w:rsidR="00627A2B" w:rsidRDefault="00627A2B">
          <w:pPr>
            <w:pStyle w:val="Sumrio2"/>
            <w:tabs>
              <w:tab w:val="left" w:pos="880"/>
              <w:tab w:val="right" w:leader="dot" w:pos="9061"/>
            </w:tabs>
            <w:rPr>
              <w:rFonts w:asciiTheme="minorHAnsi" w:eastAsiaTheme="minorEastAsia" w:hAnsiTheme="minorHAnsi" w:cstheme="minorBidi"/>
              <w:noProof/>
              <w:color w:val="auto"/>
            </w:rPr>
          </w:pPr>
          <w:hyperlink w:anchor="_Toc481958368" w:history="1">
            <w:r w:rsidRPr="000B5824">
              <w:rPr>
                <w:rStyle w:val="Hyperlink"/>
                <w:rFonts w:ascii="Arial" w:eastAsia="Arial" w:hAnsi="Arial" w:cs="Arial"/>
                <w:b/>
                <w:noProof/>
              </w:rPr>
              <w:t>2.4.</w:t>
            </w:r>
            <w:r>
              <w:rPr>
                <w:rFonts w:asciiTheme="minorHAnsi" w:eastAsiaTheme="minorEastAsia" w:hAnsiTheme="minorHAnsi" w:cstheme="minorBidi"/>
                <w:noProof/>
                <w:color w:val="auto"/>
              </w:rPr>
              <w:tab/>
            </w:r>
            <w:r w:rsidRPr="000B5824">
              <w:rPr>
                <w:rStyle w:val="Hyperlink"/>
                <w:rFonts w:ascii="Arial" w:eastAsia="Arial" w:hAnsi="Arial" w:cs="Arial"/>
                <w:b/>
                <w:noProof/>
              </w:rPr>
              <w:t>TRABALHOS RELACIONADOS</w:t>
            </w:r>
            <w:r>
              <w:rPr>
                <w:noProof/>
                <w:webHidden/>
              </w:rPr>
              <w:tab/>
            </w:r>
            <w:r>
              <w:rPr>
                <w:noProof/>
                <w:webHidden/>
              </w:rPr>
              <w:fldChar w:fldCharType="begin"/>
            </w:r>
            <w:r>
              <w:rPr>
                <w:noProof/>
                <w:webHidden/>
              </w:rPr>
              <w:instrText xml:space="preserve"> PAGEREF _Toc481958368 \h </w:instrText>
            </w:r>
            <w:r>
              <w:rPr>
                <w:noProof/>
                <w:webHidden/>
              </w:rPr>
            </w:r>
            <w:r>
              <w:rPr>
                <w:noProof/>
                <w:webHidden/>
              </w:rPr>
              <w:fldChar w:fldCharType="separate"/>
            </w:r>
            <w:r w:rsidR="009C441C">
              <w:rPr>
                <w:noProof/>
                <w:webHidden/>
              </w:rPr>
              <w:t>15</w:t>
            </w:r>
            <w:r>
              <w:rPr>
                <w:noProof/>
                <w:webHidden/>
              </w:rPr>
              <w:fldChar w:fldCharType="end"/>
            </w:r>
          </w:hyperlink>
        </w:p>
        <w:p w:rsidR="00627A2B" w:rsidRDefault="00627A2B">
          <w:pPr>
            <w:pStyle w:val="Sumrio2"/>
            <w:tabs>
              <w:tab w:val="left" w:pos="660"/>
              <w:tab w:val="right" w:leader="dot" w:pos="9061"/>
            </w:tabs>
            <w:rPr>
              <w:rFonts w:asciiTheme="minorHAnsi" w:eastAsiaTheme="minorEastAsia" w:hAnsiTheme="minorHAnsi" w:cstheme="minorBidi"/>
              <w:noProof/>
              <w:color w:val="auto"/>
            </w:rPr>
          </w:pPr>
          <w:hyperlink w:anchor="_Toc481958369" w:history="1">
            <w:r w:rsidRPr="000B5824">
              <w:rPr>
                <w:rStyle w:val="Hyperlink"/>
                <w:rFonts w:ascii="Arial" w:eastAsia="Arial" w:hAnsi="Arial" w:cs="Arial"/>
                <w:b/>
                <w:noProof/>
              </w:rPr>
              <w:t>3.</w:t>
            </w:r>
            <w:r>
              <w:rPr>
                <w:rFonts w:asciiTheme="minorHAnsi" w:eastAsiaTheme="minorEastAsia" w:hAnsiTheme="minorHAnsi" w:cstheme="minorBidi"/>
                <w:noProof/>
                <w:color w:val="auto"/>
              </w:rPr>
              <w:tab/>
            </w:r>
            <w:r w:rsidRPr="000B5824">
              <w:rPr>
                <w:rStyle w:val="Hyperlink"/>
                <w:rFonts w:ascii="Arial" w:eastAsia="Arial" w:hAnsi="Arial" w:cs="Arial"/>
                <w:b/>
                <w:noProof/>
              </w:rPr>
              <w:t>MÉTODOS E PROCEDIMENTOS</w:t>
            </w:r>
            <w:r>
              <w:rPr>
                <w:noProof/>
                <w:webHidden/>
              </w:rPr>
              <w:tab/>
            </w:r>
            <w:r>
              <w:rPr>
                <w:noProof/>
                <w:webHidden/>
              </w:rPr>
              <w:fldChar w:fldCharType="begin"/>
            </w:r>
            <w:r>
              <w:rPr>
                <w:noProof/>
                <w:webHidden/>
              </w:rPr>
              <w:instrText xml:space="preserve"> PAGEREF _Toc481958369 \h </w:instrText>
            </w:r>
            <w:r>
              <w:rPr>
                <w:noProof/>
                <w:webHidden/>
              </w:rPr>
            </w:r>
            <w:r>
              <w:rPr>
                <w:noProof/>
                <w:webHidden/>
              </w:rPr>
              <w:fldChar w:fldCharType="separate"/>
            </w:r>
            <w:r w:rsidR="009C441C">
              <w:rPr>
                <w:noProof/>
                <w:webHidden/>
              </w:rPr>
              <w:t>16</w:t>
            </w:r>
            <w:r>
              <w:rPr>
                <w:noProof/>
                <w:webHidden/>
              </w:rPr>
              <w:fldChar w:fldCharType="end"/>
            </w:r>
          </w:hyperlink>
        </w:p>
        <w:p w:rsidR="00627A2B" w:rsidRDefault="00627A2B">
          <w:pPr>
            <w:pStyle w:val="Sumrio2"/>
            <w:tabs>
              <w:tab w:val="left" w:pos="880"/>
              <w:tab w:val="right" w:leader="dot" w:pos="9061"/>
            </w:tabs>
            <w:rPr>
              <w:rFonts w:asciiTheme="minorHAnsi" w:eastAsiaTheme="minorEastAsia" w:hAnsiTheme="minorHAnsi" w:cstheme="minorBidi"/>
              <w:noProof/>
              <w:color w:val="auto"/>
            </w:rPr>
          </w:pPr>
          <w:hyperlink w:anchor="_Toc481958370" w:history="1">
            <w:r w:rsidRPr="000B5824">
              <w:rPr>
                <w:rStyle w:val="Hyperlink"/>
                <w:rFonts w:ascii="Arial" w:eastAsia="Arial" w:hAnsi="Arial" w:cs="Arial"/>
                <w:b/>
                <w:noProof/>
              </w:rPr>
              <w:t>3.1.</w:t>
            </w:r>
            <w:r>
              <w:rPr>
                <w:rFonts w:asciiTheme="minorHAnsi" w:eastAsiaTheme="minorEastAsia" w:hAnsiTheme="minorHAnsi" w:cstheme="minorBidi"/>
                <w:noProof/>
                <w:color w:val="auto"/>
              </w:rPr>
              <w:tab/>
            </w:r>
            <w:r w:rsidRPr="000B5824">
              <w:rPr>
                <w:rStyle w:val="Hyperlink"/>
                <w:rFonts w:ascii="Arial" w:eastAsia="Arial" w:hAnsi="Arial" w:cs="Arial"/>
                <w:b/>
                <w:noProof/>
              </w:rPr>
              <w:t>SCRUM</w:t>
            </w:r>
            <w:r>
              <w:rPr>
                <w:noProof/>
                <w:webHidden/>
              </w:rPr>
              <w:tab/>
            </w:r>
            <w:r>
              <w:rPr>
                <w:noProof/>
                <w:webHidden/>
              </w:rPr>
              <w:fldChar w:fldCharType="begin"/>
            </w:r>
            <w:r>
              <w:rPr>
                <w:noProof/>
                <w:webHidden/>
              </w:rPr>
              <w:instrText xml:space="preserve"> PAGEREF _Toc481958370 \h </w:instrText>
            </w:r>
            <w:r>
              <w:rPr>
                <w:noProof/>
                <w:webHidden/>
              </w:rPr>
            </w:r>
            <w:r>
              <w:rPr>
                <w:noProof/>
                <w:webHidden/>
              </w:rPr>
              <w:fldChar w:fldCharType="separate"/>
            </w:r>
            <w:r w:rsidR="009C441C">
              <w:rPr>
                <w:noProof/>
                <w:webHidden/>
              </w:rPr>
              <w:t>16</w:t>
            </w:r>
            <w:r>
              <w:rPr>
                <w:noProof/>
                <w:webHidden/>
              </w:rPr>
              <w:fldChar w:fldCharType="end"/>
            </w:r>
          </w:hyperlink>
        </w:p>
        <w:p w:rsidR="00627A2B" w:rsidRDefault="00627A2B">
          <w:pPr>
            <w:pStyle w:val="Sumrio2"/>
            <w:tabs>
              <w:tab w:val="left" w:pos="880"/>
              <w:tab w:val="right" w:leader="dot" w:pos="9061"/>
            </w:tabs>
            <w:rPr>
              <w:rFonts w:asciiTheme="minorHAnsi" w:eastAsiaTheme="minorEastAsia" w:hAnsiTheme="minorHAnsi" w:cstheme="minorBidi"/>
              <w:noProof/>
              <w:color w:val="auto"/>
            </w:rPr>
          </w:pPr>
          <w:hyperlink w:anchor="_Toc481958371" w:history="1">
            <w:r w:rsidRPr="000B5824">
              <w:rPr>
                <w:rStyle w:val="Hyperlink"/>
                <w:rFonts w:ascii="Arial" w:eastAsia="Arial" w:hAnsi="Arial" w:cs="Arial"/>
                <w:b/>
                <w:noProof/>
              </w:rPr>
              <w:t>3.2.</w:t>
            </w:r>
            <w:r>
              <w:rPr>
                <w:rFonts w:asciiTheme="minorHAnsi" w:eastAsiaTheme="minorEastAsia" w:hAnsiTheme="minorHAnsi" w:cstheme="minorBidi"/>
                <w:noProof/>
                <w:color w:val="auto"/>
              </w:rPr>
              <w:tab/>
            </w:r>
            <w:r w:rsidRPr="000B5824">
              <w:rPr>
                <w:rStyle w:val="Hyperlink"/>
                <w:rFonts w:ascii="Arial" w:eastAsia="Arial" w:hAnsi="Arial" w:cs="Arial"/>
                <w:b/>
                <w:noProof/>
              </w:rPr>
              <w:t>SCRUM SOLO</w:t>
            </w:r>
            <w:r>
              <w:rPr>
                <w:noProof/>
                <w:webHidden/>
              </w:rPr>
              <w:tab/>
            </w:r>
            <w:r>
              <w:rPr>
                <w:noProof/>
                <w:webHidden/>
              </w:rPr>
              <w:fldChar w:fldCharType="begin"/>
            </w:r>
            <w:r>
              <w:rPr>
                <w:noProof/>
                <w:webHidden/>
              </w:rPr>
              <w:instrText xml:space="preserve"> PAGEREF _Toc481958371 \h </w:instrText>
            </w:r>
            <w:r>
              <w:rPr>
                <w:noProof/>
                <w:webHidden/>
              </w:rPr>
            </w:r>
            <w:r>
              <w:rPr>
                <w:noProof/>
                <w:webHidden/>
              </w:rPr>
              <w:fldChar w:fldCharType="separate"/>
            </w:r>
            <w:r w:rsidR="009C441C">
              <w:rPr>
                <w:noProof/>
                <w:webHidden/>
              </w:rPr>
              <w:t>17</w:t>
            </w:r>
            <w:r>
              <w:rPr>
                <w:noProof/>
                <w:webHidden/>
              </w:rPr>
              <w:fldChar w:fldCharType="end"/>
            </w:r>
          </w:hyperlink>
        </w:p>
        <w:p w:rsidR="00627A2B" w:rsidRDefault="00627A2B">
          <w:pPr>
            <w:pStyle w:val="Sumrio2"/>
            <w:tabs>
              <w:tab w:val="left" w:pos="880"/>
              <w:tab w:val="right" w:leader="dot" w:pos="9061"/>
            </w:tabs>
            <w:rPr>
              <w:rFonts w:asciiTheme="minorHAnsi" w:eastAsiaTheme="minorEastAsia" w:hAnsiTheme="minorHAnsi" w:cstheme="minorBidi"/>
              <w:noProof/>
              <w:color w:val="auto"/>
            </w:rPr>
          </w:pPr>
          <w:hyperlink w:anchor="_Toc481958372" w:history="1">
            <w:r w:rsidRPr="000B5824">
              <w:rPr>
                <w:rStyle w:val="Hyperlink"/>
                <w:rFonts w:ascii="Arial" w:eastAsia="Arial" w:hAnsi="Arial" w:cs="Arial"/>
                <w:b/>
                <w:noProof/>
              </w:rPr>
              <w:t>3.3.</w:t>
            </w:r>
            <w:r>
              <w:rPr>
                <w:rFonts w:asciiTheme="minorHAnsi" w:eastAsiaTheme="minorEastAsia" w:hAnsiTheme="minorHAnsi" w:cstheme="minorBidi"/>
                <w:noProof/>
                <w:color w:val="auto"/>
              </w:rPr>
              <w:tab/>
            </w:r>
            <w:r w:rsidRPr="000B5824">
              <w:rPr>
                <w:rStyle w:val="Hyperlink"/>
                <w:rFonts w:ascii="Arial" w:eastAsia="Arial" w:hAnsi="Arial" w:cs="Arial"/>
                <w:b/>
                <w:noProof/>
              </w:rPr>
              <w:t>MODEL VIEW CONTROLLER</w:t>
            </w:r>
            <w:r>
              <w:rPr>
                <w:noProof/>
                <w:webHidden/>
              </w:rPr>
              <w:tab/>
            </w:r>
            <w:r>
              <w:rPr>
                <w:noProof/>
                <w:webHidden/>
              </w:rPr>
              <w:fldChar w:fldCharType="begin"/>
            </w:r>
            <w:r>
              <w:rPr>
                <w:noProof/>
                <w:webHidden/>
              </w:rPr>
              <w:instrText xml:space="preserve"> PAGEREF _Toc481958372 \h </w:instrText>
            </w:r>
            <w:r>
              <w:rPr>
                <w:noProof/>
                <w:webHidden/>
              </w:rPr>
            </w:r>
            <w:r>
              <w:rPr>
                <w:noProof/>
                <w:webHidden/>
              </w:rPr>
              <w:fldChar w:fldCharType="separate"/>
            </w:r>
            <w:r w:rsidR="009C441C">
              <w:rPr>
                <w:noProof/>
                <w:webHidden/>
              </w:rPr>
              <w:t>18</w:t>
            </w:r>
            <w:r>
              <w:rPr>
                <w:noProof/>
                <w:webHidden/>
              </w:rPr>
              <w:fldChar w:fldCharType="end"/>
            </w:r>
          </w:hyperlink>
        </w:p>
        <w:p w:rsidR="00627A2B" w:rsidRDefault="00627A2B">
          <w:pPr>
            <w:pStyle w:val="Sumrio2"/>
            <w:tabs>
              <w:tab w:val="left" w:pos="880"/>
              <w:tab w:val="right" w:leader="dot" w:pos="9061"/>
            </w:tabs>
            <w:rPr>
              <w:rFonts w:asciiTheme="minorHAnsi" w:eastAsiaTheme="minorEastAsia" w:hAnsiTheme="minorHAnsi" w:cstheme="minorBidi"/>
              <w:noProof/>
              <w:color w:val="auto"/>
            </w:rPr>
          </w:pPr>
          <w:hyperlink w:anchor="_Toc481958373" w:history="1">
            <w:r w:rsidRPr="000B5824">
              <w:rPr>
                <w:rStyle w:val="Hyperlink"/>
                <w:rFonts w:ascii="Arial" w:eastAsia="Arial" w:hAnsi="Arial" w:cs="Arial"/>
                <w:b/>
                <w:noProof/>
              </w:rPr>
              <w:t>3.4.</w:t>
            </w:r>
            <w:r>
              <w:rPr>
                <w:rFonts w:asciiTheme="minorHAnsi" w:eastAsiaTheme="minorEastAsia" w:hAnsiTheme="minorHAnsi" w:cstheme="minorBidi"/>
                <w:noProof/>
                <w:color w:val="auto"/>
              </w:rPr>
              <w:tab/>
            </w:r>
            <w:r w:rsidRPr="000B5824">
              <w:rPr>
                <w:rStyle w:val="Hyperlink"/>
                <w:rFonts w:ascii="Arial" w:eastAsia="Arial" w:hAnsi="Arial" w:cs="Arial"/>
                <w:b/>
                <w:noProof/>
              </w:rPr>
              <w:t>JAVA SERVER FACES</w:t>
            </w:r>
            <w:r>
              <w:rPr>
                <w:noProof/>
                <w:webHidden/>
              </w:rPr>
              <w:tab/>
            </w:r>
            <w:r>
              <w:rPr>
                <w:noProof/>
                <w:webHidden/>
              </w:rPr>
              <w:fldChar w:fldCharType="begin"/>
            </w:r>
            <w:r>
              <w:rPr>
                <w:noProof/>
                <w:webHidden/>
              </w:rPr>
              <w:instrText xml:space="preserve"> PAGEREF _Toc481958373 \h </w:instrText>
            </w:r>
            <w:r>
              <w:rPr>
                <w:noProof/>
                <w:webHidden/>
              </w:rPr>
            </w:r>
            <w:r>
              <w:rPr>
                <w:noProof/>
                <w:webHidden/>
              </w:rPr>
              <w:fldChar w:fldCharType="separate"/>
            </w:r>
            <w:r w:rsidR="009C441C">
              <w:rPr>
                <w:noProof/>
                <w:webHidden/>
              </w:rPr>
              <w:t>18</w:t>
            </w:r>
            <w:r>
              <w:rPr>
                <w:noProof/>
                <w:webHidden/>
              </w:rPr>
              <w:fldChar w:fldCharType="end"/>
            </w:r>
          </w:hyperlink>
        </w:p>
        <w:p w:rsidR="00627A2B" w:rsidRDefault="00627A2B">
          <w:pPr>
            <w:pStyle w:val="Sumrio2"/>
            <w:tabs>
              <w:tab w:val="left" w:pos="880"/>
              <w:tab w:val="right" w:leader="dot" w:pos="9061"/>
            </w:tabs>
            <w:rPr>
              <w:rFonts w:asciiTheme="minorHAnsi" w:eastAsiaTheme="minorEastAsia" w:hAnsiTheme="minorHAnsi" w:cstheme="minorBidi"/>
              <w:noProof/>
              <w:color w:val="auto"/>
            </w:rPr>
          </w:pPr>
          <w:hyperlink w:anchor="_Toc481958374" w:history="1">
            <w:r w:rsidRPr="000B5824">
              <w:rPr>
                <w:rStyle w:val="Hyperlink"/>
                <w:rFonts w:ascii="Arial" w:eastAsia="Arial" w:hAnsi="Arial" w:cs="Arial"/>
                <w:b/>
                <w:noProof/>
              </w:rPr>
              <w:t>3.5.</w:t>
            </w:r>
            <w:r>
              <w:rPr>
                <w:rFonts w:asciiTheme="minorHAnsi" w:eastAsiaTheme="minorEastAsia" w:hAnsiTheme="minorHAnsi" w:cstheme="minorBidi"/>
                <w:noProof/>
                <w:color w:val="auto"/>
              </w:rPr>
              <w:tab/>
            </w:r>
            <w:r w:rsidRPr="000B5824">
              <w:rPr>
                <w:rStyle w:val="Hyperlink"/>
                <w:rFonts w:ascii="Arial" w:eastAsia="Arial" w:hAnsi="Arial" w:cs="Arial"/>
                <w:b/>
                <w:noProof/>
              </w:rPr>
              <w:t>ASTAH</w:t>
            </w:r>
            <w:r>
              <w:rPr>
                <w:noProof/>
                <w:webHidden/>
              </w:rPr>
              <w:tab/>
            </w:r>
            <w:r>
              <w:rPr>
                <w:noProof/>
                <w:webHidden/>
              </w:rPr>
              <w:fldChar w:fldCharType="begin"/>
            </w:r>
            <w:r>
              <w:rPr>
                <w:noProof/>
                <w:webHidden/>
              </w:rPr>
              <w:instrText xml:space="preserve"> PAGEREF _Toc481958374 \h </w:instrText>
            </w:r>
            <w:r>
              <w:rPr>
                <w:noProof/>
                <w:webHidden/>
              </w:rPr>
            </w:r>
            <w:r>
              <w:rPr>
                <w:noProof/>
                <w:webHidden/>
              </w:rPr>
              <w:fldChar w:fldCharType="separate"/>
            </w:r>
            <w:r w:rsidR="009C441C">
              <w:rPr>
                <w:noProof/>
                <w:webHidden/>
              </w:rPr>
              <w:t>18</w:t>
            </w:r>
            <w:r>
              <w:rPr>
                <w:noProof/>
                <w:webHidden/>
              </w:rPr>
              <w:fldChar w:fldCharType="end"/>
            </w:r>
          </w:hyperlink>
        </w:p>
        <w:p w:rsidR="00627A2B" w:rsidRDefault="00627A2B">
          <w:pPr>
            <w:pStyle w:val="Sumrio2"/>
            <w:tabs>
              <w:tab w:val="left" w:pos="660"/>
              <w:tab w:val="right" w:leader="dot" w:pos="9061"/>
            </w:tabs>
            <w:rPr>
              <w:rFonts w:asciiTheme="minorHAnsi" w:eastAsiaTheme="minorEastAsia" w:hAnsiTheme="minorHAnsi" w:cstheme="minorBidi"/>
              <w:noProof/>
              <w:color w:val="auto"/>
            </w:rPr>
          </w:pPr>
          <w:hyperlink w:anchor="_Toc481958375" w:history="1">
            <w:r w:rsidRPr="000B5824">
              <w:rPr>
                <w:rStyle w:val="Hyperlink"/>
                <w:rFonts w:ascii="Arial" w:eastAsia="Arial" w:hAnsi="Arial" w:cs="Arial"/>
                <w:b/>
                <w:noProof/>
              </w:rPr>
              <w:t>4.</w:t>
            </w:r>
            <w:r>
              <w:rPr>
                <w:rFonts w:asciiTheme="minorHAnsi" w:eastAsiaTheme="minorEastAsia" w:hAnsiTheme="minorHAnsi" w:cstheme="minorBidi"/>
                <w:noProof/>
                <w:color w:val="auto"/>
              </w:rPr>
              <w:tab/>
            </w:r>
            <w:r w:rsidRPr="000B5824">
              <w:rPr>
                <w:rStyle w:val="Hyperlink"/>
                <w:rFonts w:ascii="Arial" w:eastAsia="Arial" w:hAnsi="Arial" w:cs="Arial"/>
                <w:b/>
                <w:noProof/>
              </w:rPr>
              <w:t>DESENVOLVIMENTO</w:t>
            </w:r>
            <w:r>
              <w:rPr>
                <w:noProof/>
                <w:webHidden/>
              </w:rPr>
              <w:tab/>
            </w:r>
            <w:r>
              <w:rPr>
                <w:noProof/>
                <w:webHidden/>
              </w:rPr>
              <w:fldChar w:fldCharType="begin"/>
            </w:r>
            <w:r>
              <w:rPr>
                <w:noProof/>
                <w:webHidden/>
              </w:rPr>
              <w:instrText xml:space="preserve"> PAGEREF _Toc481958375 \h </w:instrText>
            </w:r>
            <w:r>
              <w:rPr>
                <w:noProof/>
                <w:webHidden/>
              </w:rPr>
            </w:r>
            <w:r>
              <w:rPr>
                <w:noProof/>
                <w:webHidden/>
              </w:rPr>
              <w:fldChar w:fldCharType="separate"/>
            </w:r>
            <w:r w:rsidR="009C441C">
              <w:rPr>
                <w:noProof/>
                <w:webHidden/>
              </w:rPr>
              <w:t>20</w:t>
            </w:r>
            <w:r>
              <w:rPr>
                <w:noProof/>
                <w:webHidden/>
              </w:rPr>
              <w:fldChar w:fldCharType="end"/>
            </w:r>
          </w:hyperlink>
        </w:p>
        <w:p w:rsidR="00627A2B" w:rsidRDefault="00627A2B">
          <w:pPr>
            <w:pStyle w:val="Sumrio2"/>
            <w:tabs>
              <w:tab w:val="left" w:pos="660"/>
              <w:tab w:val="right" w:leader="dot" w:pos="9061"/>
            </w:tabs>
            <w:rPr>
              <w:rFonts w:asciiTheme="minorHAnsi" w:eastAsiaTheme="minorEastAsia" w:hAnsiTheme="minorHAnsi" w:cstheme="minorBidi"/>
              <w:noProof/>
              <w:color w:val="auto"/>
            </w:rPr>
          </w:pPr>
          <w:hyperlink w:anchor="_Toc481958376" w:history="1">
            <w:r w:rsidRPr="000B5824">
              <w:rPr>
                <w:rStyle w:val="Hyperlink"/>
                <w:rFonts w:ascii="Arial" w:eastAsia="Arial" w:hAnsi="Arial" w:cs="Arial"/>
                <w:b/>
                <w:noProof/>
              </w:rPr>
              <w:t>5.</w:t>
            </w:r>
            <w:r>
              <w:rPr>
                <w:rFonts w:asciiTheme="minorHAnsi" w:eastAsiaTheme="minorEastAsia" w:hAnsiTheme="minorHAnsi" w:cstheme="minorBidi"/>
                <w:noProof/>
                <w:color w:val="auto"/>
              </w:rPr>
              <w:tab/>
            </w:r>
            <w:r w:rsidRPr="000B5824">
              <w:rPr>
                <w:rStyle w:val="Hyperlink"/>
                <w:rFonts w:ascii="Arial" w:eastAsia="Arial" w:hAnsi="Arial" w:cs="Arial"/>
                <w:b/>
                <w:noProof/>
              </w:rPr>
              <w:t>CONSIDERAÇÕES FINAIS</w:t>
            </w:r>
            <w:r>
              <w:rPr>
                <w:noProof/>
                <w:webHidden/>
              </w:rPr>
              <w:tab/>
            </w:r>
            <w:r>
              <w:rPr>
                <w:noProof/>
                <w:webHidden/>
              </w:rPr>
              <w:fldChar w:fldCharType="begin"/>
            </w:r>
            <w:r>
              <w:rPr>
                <w:noProof/>
                <w:webHidden/>
              </w:rPr>
              <w:instrText xml:space="preserve"> PAGEREF _Toc481958376 \h </w:instrText>
            </w:r>
            <w:r>
              <w:rPr>
                <w:noProof/>
                <w:webHidden/>
              </w:rPr>
            </w:r>
            <w:r>
              <w:rPr>
                <w:noProof/>
                <w:webHidden/>
              </w:rPr>
              <w:fldChar w:fldCharType="separate"/>
            </w:r>
            <w:r w:rsidR="009C441C">
              <w:rPr>
                <w:noProof/>
                <w:webHidden/>
              </w:rPr>
              <w:t>20</w:t>
            </w:r>
            <w:r>
              <w:rPr>
                <w:noProof/>
                <w:webHidden/>
              </w:rPr>
              <w:fldChar w:fldCharType="end"/>
            </w:r>
          </w:hyperlink>
        </w:p>
        <w:p w:rsidR="00627A2B" w:rsidRDefault="00627A2B">
          <w:r>
            <w:rPr>
              <w:b/>
              <w:bCs/>
            </w:rPr>
            <w:fldChar w:fldCharType="end"/>
          </w:r>
        </w:p>
      </w:sdtContent>
    </w:sdt>
    <w:p w:rsidR="00F039B0" w:rsidRDefault="005E72DB">
      <w:pPr>
        <w:tabs>
          <w:tab w:val="left" w:pos="440"/>
          <w:tab w:val="right" w:pos="8841"/>
        </w:tabs>
        <w:spacing w:after="100"/>
        <w:ind w:left="220"/>
      </w:pPr>
      <w:hyperlink w:anchor="_Toc453598545"/>
    </w:p>
    <w:p w:rsidR="00F039B0" w:rsidRDefault="005E72DB">
      <w:hyperlink w:anchor="_Toc453598545"/>
    </w:p>
    <w:p w:rsidR="00F039B0" w:rsidRDefault="00F11187" w:rsidP="00627A2B">
      <w:pPr>
        <w:sectPr w:rsidR="00F039B0">
          <w:headerReference w:type="default" r:id="rId8"/>
          <w:pgSz w:w="11906" w:h="16838"/>
          <w:pgMar w:top="1701" w:right="1134" w:bottom="709" w:left="1701" w:header="0" w:footer="720" w:gutter="0"/>
          <w:pgNumType w:start="1"/>
          <w:cols w:space="720"/>
          <w:titlePg/>
        </w:sectPr>
      </w:pPr>
      <w:r>
        <w:br w:type="page"/>
      </w:r>
      <w:hyperlink w:anchor="_Toc453598545"/>
    </w:p>
    <w:p w:rsidR="00F039B0" w:rsidRDefault="00F11187">
      <w:pPr>
        <w:pStyle w:val="Ttulo2"/>
        <w:numPr>
          <w:ilvl w:val="1"/>
          <w:numId w:val="4"/>
        </w:numPr>
        <w:ind w:hanging="720"/>
        <w:rPr>
          <w:rFonts w:ascii="Arial" w:eastAsia="Arial" w:hAnsi="Arial" w:cs="Arial"/>
          <w:b/>
          <w:color w:val="000000"/>
          <w:sz w:val="24"/>
          <w:szCs w:val="24"/>
        </w:rPr>
      </w:pPr>
      <w:bookmarkStart w:id="0" w:name="_Toc481958357"/>
      <w:r>
        <w:rPr>
          <w:rFonts w:ascii="Arial" w:eastAsia="Arial" w:hAnsi="Arial" w:cs="Arial"/>
          <w:b/>
          <w:color w:val="000000"/>
          <w:sz w:val="24"/>
          <w:szCs w:val="24"/>
        </w:rPr>
        <w:lastRenderedPageBreak/>
        <w:t>INTRODUÇÃO</w:t>
      </w:r>
      <w:bookmarkEnd w:id="0"/>
      <w:r>
        <w:rPr>
          <w:rFonts w:ascii="Arial" w:eastAsia="Arial" w:hAnsi="Arial" w:cs="Arial"/>
          <w:b/>
          <w:color w:val="000000"/>
          <w:sz w:val="24"/>
          <w:szCs w:val="24"/>
        </w:rPr>
        <w:t xml:space="preserve"> </w:t>
      </w:r>
    </w:p>
    <w:p w:rsidR="00F039B0" w:rsidRDefault="00F039B0">
      <w:pPr>
        <w:spacing w:after="0" w:line="360" w:lineRule="auto"/>
        <w:jc w:val="both"/>
        <w:rPr>
          <w:rFonts w:ascii="Arial" w:eastAsia="Arial" w:hAnsi="Arial" w:cs="Arial"/>
          <w:b/>
          <w:sz w:val="24"/>
          <w:szCs w:val="24"/>
        </w:rPr>
      </w:pPr>
    </w:p>
    <w:p w:rsidR="005E72DB" w:rsidRDefault="005E72DB">
      <w:pPr>
        <w:spacing w:after="0" w:line="360" w:lineRule="auto"/>
        <w:ind w:firstLine="1134"/>
        <w:jc w:val="both"/>
        <w:rPr>
          <w:rFonts w:ascii="Arial" w:eastAsia="Arial" w:hAnsi="Arial" w:cs="Arial"/>
          <w:sz w:val="24"/>
          <w:szCs w:val="24"/>
        </w:rPr>
      </w:pPr>
      <w:r>
        <w:rPr>
          <w:rFonts w:ascii="Arial" w:eastAsia="Arial" w:hAnsi="Arial" w:cs="Arial"/>
          <w:sz w:val="24"/>
          <w:szCs w:val="24"/>
        </w:rPr>
        <w:t xml:space="preserve">A engenharia de requisitos é um tópico de grande relevância </w:t>
      </w:r>
      <w:r w:rsidR="006B0950">
        <w:rPr>
          <w:rFonts w:ascii="Arial" w:eastAsia="Arial" w:hAnsi="Arial" w:cs="Arial"/>
          <w:sz w:val="24"/>
          <w:szCs w:val="24"/>
        </w:rPr>
        <w:t xml:space="preserve">para a Engenharia de Software, sendo que um dos problemas frequentes no desenvolvimento do software é a </w:t>
      </w:r>
      <w:proofErr w:type="spellStart"/>
      <w:r w:rsidR="006B0950">
        <w:rPr>
          <w:rFonts w:ascii="Arial" w:eastAsia="Arial" w:hAnsi="Arial" w:cs="Arial"/>
          <w:sz w:val="24"/>
          <w:szCs w:val="24"/>
        </w:rPr>
        <w:t>elicitação</w:t>
      </w:r>
      <w:proofErr w:type="spellEnd"/>
      <w:r w:rsidR="006B0950">
        <w:rPr>
          <w:rFonts w:ascii="Arial" w:eastAsia="Arial" w:hAnsi="Arial" w:cs="Arial"/>
          <w:sz w:val="24"/>
          <w:szCs w:val="24"/>
        </w:rPr>
        <w:t xml:space="preserve"> de requisitos. </w:t>
      </w:r>
    </w:p>
    <w:p w:rsidR="00F039B0" w:rsidRDefault="006B0950">
      <w:pPr>
        <w:spacing w:after="0" w:line="360" w:lineRule="auto"/>
        <w:ind w:firstLine="1134"/>
        <w:jc w:val="both"/>
        <w:rPr>
          <w:rFonts w:ascii="Arial" w:eastAsia="Arial" w:hAnsi="Arial" w:cs="Arial"/>
          <w:sz w:val="24"/>
          <w:szCs w:val="24"/>
        </w:rPr>
      </w:pPr>
      <w:r>
        <w:rPr>
          <w:rFonts w:ascii="Arial" w:eastAsia="Arial" w:hAnsi="Arial" w:cs="Arial"/>
          <w:sz w:val="24"/>
          <w:szCs w:val="24"/>
        </w:rPr>
        <w:t xml:space="preserve">A </w:t>
      </w:r>
      <w:proofErr w:type="spellStart"/>
      <w:r>
        <w:rPr>
          <w:rFonts w:ascii="Arial" w:eastAsia="Arial" w:hAnsi="Arial" w:cs="Arial"/>
          <w:sz w:val="24"/>
          <w:szCs w:val="24"/>
        </w:rPr>
        <w:t>elicitação</w:t>
      </w:r>
      <w:proofErr w:type="spellEnd"/>
      <w:r>
        <w:rPr>
          <w:rFonts w:ascii="Arial" w:eastAsia="Arial" w:hAnsi="Arial" w:cs="Arial"/>
          <w:sz w:val="24"/>
          <w:szCs w:val="24"/>
        </w:rPr>
        <w:t xml:space="preserve"> é uma etapa de desenvolvimento para levantar as informações necessárias para o desenvolvimento de um software. Ao longo dos anos a Engenharia de Software evoluiu em formas de processo de software, </w:t>
      </w:r>
      <w:r w:rsidR="00232420">
        <w:rPr>
          <w:rFonts w:ascii="Arial" w:eastAsia="Arial" w:hAnsi="Arial" w:cs="Arial"/>
          <w:sz w:val="24"/>
          <w:szCs w:val="24"/>
        </w:rPr>
        <w:t xml:space="preserve">passando de modelos cascata, evoluindo para modelos incrementais e atualmente, modelos </w:t>
      </w:r>
      <w:proofErr w:type="spellStart"/>
      <w:r w:rsidR="00232420">
        <w:rPr>
          <w:rFonts w:ascii="Arial" w:eastAsia="Arial" w:hAnsi="Arial" w:cs="Arial"/>
          <w:sz w:val="24"/>
          <w:szCs w:val="24"/>
        </w:rPr>
        <w:t>agilistas</w:t>
      </w:r>
      <w:proofErr w:type="spellEnd"/>
      <w:r w:rsidR="00232420">
        <w:rPr>
          <w:rFonts w:ascii="Arial" w:eastAsia="Arial" w:hAnsi="Arial" w:cs="Arial"/>
          <w:sz w:val="24"/>
          <w:szCs w:val="24"/>
        </w:rPr>
        <w:t>. Todos eles desenvolvidos com o propósito de melhorar o processamento de desenvolvimento de software e também os problemas relacionados</w:t>
      </w:r>
      <w:r w:rsidR="00C650D2">
        <w:rPr>
          <w:rFonts w:ascii="Arial" w:eastAsia="Arial" w:hAnsi="Arial" w:cs="Arial"/>
          <w:sz w:val="24"/>
          <w:szCs w:val="24"/>
        </w:rPr>
        <w:t xml:space="preserve"> a volatilidade de requisitos, como isso impacta em custos de produção, organização da equipe </w:t>
      </w:r>
      <w:r w:rsidR="0076292B">
        <w:rPr>
          <w:rFonts w:ascii="Arial" w:eastAsia="Arial" w:hAnsi="Arial" w:cs="Arial"/>
          <w:sz w:val="24"/>
          <w:szCs w:val="24"/>
        </w:rPr>
        <w:t>e o racionamento de recursos.</w:t>
      </w:r>
    </w:p>
    <w:p w:rsidR="00F039B0" w:rsidRDefault="0076292B">
      <w:pPr>
        <w:spacing w:after="0" w:line="360" w:lineRule="auto"/>
        <w:ind w:firstLine="1134"/>
        <w:jc w:val="both"/>
        <w:rPr>
          <w:rFonts w:ascii="Arial" w:eastAsia="Arial" w:hAnsi="Arial" w:cs="Arial"/>
          <w:sz w:val="24"/>
          <w:szCs w:val="24"/>
        </w:rPr>
      </w:pPr>
      <w:r>
        <w:rPr>
          <w:rFonts w:ascii="Arial" w:eastAsia="Arial" w:hAnsi="Arial" w:cs="Arial"/>
          <w:sz w:val="24"/>
          <w:szCs w:val="24"/>
        </w:rPr>
        <w:t xml:space="preserve">De início acreditou-se que as mesmas premissas dos modelos tradicionais de engenharia </w:t>
      </w:r>
      <w:r w:rsidR="00F71546">
        <w:rPr>
          <w:rFonts w:ascii="Arial" w:eastAsia="Arial" w:hAnsi="Arial" w:cs="Arial"/>
          <w:sz w:val="24"/>
          <w:szCs w:val="24"/>
        </w:rPr>
        <w:t xml:space="preserve">civil onde o projeto era desenvolvido do início ao fim sendo totalmente planejado antes da construção do mesmo. Com a evolução dos processos de software, este tipo de solução se mostrou insuficiente e necessário ser divididas em etapas, com mecanismos de validação, dando assim origem em processos interativos e incrementais que juntamente com experiências de mercado se transformaram em processos </w:t>
      </w:r>
      <w:proofErr w:type="spellStart"/>
      <w:r w:rsidR="00F71546">
        <w:rPr>
          <w:rFonts w:ascii="Arial" w:eastAsia="Arial" w:hAnsi="Arial" w:cs="Arial"/>
          <w:sz w:val="24"/>
          <w:szCs w:val="24"/>
        </w:rPr>
        <w:t>agilistas</w:t>
      </w:r>
      <w:proofErr w:type="spellEnd"/>
      <w:r w:rsidR="00F71546">
        <w:rPr>
          <w:rFonts w:ascii="Arial" w:eastAsia="Arial" w:hAnsi="Arial" w:cs="Arial"/>
          <w:sz w:val="24"/>
          <w:szCs w:val="24"/>
        </w:rPr>
        <w:t xml:space="preserve"> como o </w:t>
      </w:r>
      <w:proofErr w:type="spellStart"/>
      <w:r w:rsidR="00F71546">
        <w:rPr>
          <w:rFonts w:ascii="Arial" w:eastAsia="Arial" w:hAnsi="Arial" w:cs="Arial"/>
          <w:sz w:val="24"/>
          <w:szCs w:val="24"/>
        </w:rPr>
        <w:t>Scrum</w:t>
      </w:r>
      <w:proofErr w:type="spellEnd"/>
      <w:r w:rsidR="00F71546">
        <w:rPr>
          <w:rFonts w:ascii="Arial" w:eastAsia="Arial" w:hAnsi="Arial" w:cs="Arial"/>
          <w:sz w:val="24"/>
          <w:szCs w:val="24"/>
        </w:rPr>
        <w:t xml:space="preserve">, onde a gestão do projeto é priorizada. </w:t>
      </w:r>
    </w:p>
    <w:p w:rsidR="00F71546" w:rsidRDefault="00F71546">
      <w:pPr>
        <w:spacing w:after="0" w:line="360" w:lineRule="auto"/>
        <w:ind w:firstLine="1134"/>
        <w:jc w:val="both"/>
        <w:rPr>
          <w:rFonts w:ascii="Arial" w:eastAsia="Arial" w:hAnsi="Arial" w:cs="Arial"/>
          <w:sz w:val="24"/>
          <w:szCs w:val="24"/>
        </w:rPr>
      </w:pPr>
      <w:r>
        <w:rPr>
          <w:rFonts w:ascii="Arial" w:eastAsia="Arial" w:hAnsi="Arial" w:cs="Arial"/>
          <w:sz w:val="24"/>
          <w:szCs w:val="24"/>
        </w:rPr>
        <w:t xml:space="preserve">Contudo, paralelamente a esta evolução, ocorreram também mudanças significativas para a indústria de software como a criação do sistema operacional Linux, do movimento de software livre e a mídia de web em que o usuário e entusiasta de um software, produto ou serviço deixa de ser um mero protagonista no processo de evolução ou construção de um produto, para passar a ser um protagonista do mesmo, onde ele pode colaborar diretamente ou indiretamente com evoluções no mesmo, seja por feedbacks ou por colaborar com alterações de códigos fontes existentes, melhorando-os e os submetendo em um processo de aprovação em comunidades onde estas alterações e sugestões são julgadas e aplicadas as devidas soluções. Este ato de colaboração em uma grande rede, onde as informações podem vir de diversos tipos de usuário e pode ser utilizada para a melhora de produtos e serviços é chamada de </w:t>
      </w:r>
      <w:proofErr w:type="spellStart"/>
      <w:r>
        <w:rPr>
          <w:rFonts w:ascii="Arial" w:eastAsia="Arial" w:hAnsi="Arial" w:cs="Arial"/>
          <w:sz w:val="24"/>
          <w:szCs w:val="24"/>
        </w:rPr>
        <w:t>crowdsourcing</w:t>
      </w:r>
      <w:proofErr w:type="spellEnd"/>
      <w:r>
        <w:rPr>
          <w:rFonts w:ascii="Arial" w:eastAsia="Arial" w:hAnsi="Arial" w:cs="Arial"/>
          <w:sz w:val="24"/>
          <w:szCs w:val="24"/>
        </w:rPr>
        <w:t>.</w:t>
      </w:r>
    </w:p>
    <w:p w:rsidR="00F71546" w:rsidRDefault="00F71546">
      <w:pPr>
        <w:spacing w:after="0" w:line="360" w:lineRule="auto"/>
        <w:ind w:firstLine="1134"/>
        <w:jc w:val="both"/>
        <w:rPr>
          <w:rFonts w:ascii="Arial" w:eastAsia="Arial" w:hAnsi="Arial" w:cs="Arial"/>
          <w:sz w:val="24"/>
          <w:szCs w:val="24"/>
        </w:rPr>
      </w:pPr>
      <w:r>
        <w:rPr>
          <w:rFonts w:ascii="Arial" w:eastAsia="Arial" w:hAnsi="Arial" w:cs="Arial"/>
          <w:sz w:val="24"/>
          <w:szCs w:val="24"/>
        </w:rPr>
        <w:t xml:space="preserve">Mesmo softwares de código fechado estão mudando suas concepções para terem mecanismos de feedback e sugestões de mudanças dos usuários, onde </w:t>
      </w:r>
      <w:r>
        <w:rPr>
          <w:rFonts w:ascii="Arial" w:eastAsia="Arial" w:hAnsi="Arial" w:cs="Arial"/>
          <w:sz w:val="24"/>
          <w:szCs w:val="24"/>
        </w:rPr>
        <w:lastRenderedPageBreak/>
        <w:t xml:space="preserve">as mesmas são ponderadas e podem </w:t>
      </w:r>
      <w:r w:rsidR="00802EEF">
        <w:rPr>
          <w:rFonts w:ascii="Arial" w:eastAsia="Arial" w:hAnsi="Arial" w:cs="Arial"/>
          <w:sz w:val="24"/>
          <w:szCs w:val="24"/>
        </w:rPr>
        <w:t xml:space="preserve">serem acrescentadas, melhoradas ou resolvidas. Um exemplo atual do uso de </w:t>
      </w:r>
      <w:proofErr w:type="spellStart"/>
      <w:r w:rsidR="00802EEF">
        <w:rPr>
          <w:rFonts w:ascii="Arial" w:eastAsia="Arial" w:hAnsi="Arial" w:cs="Arial"/>
          <w:sz w:val="24"/>
          <w:szCs w:val="24"/>
        </w:rPr>
        <w:t>crowdsourcing</w:t>
      </w:r>
      <w:proofErr w:type="spellEnd"/>
      <w:r w:rsidR="00802EEF">
        <w:rPr>
          <w:rFonts w:ascii="Arial" w:eastAsia="Arial" w:hAnsi="Arial" w:cs="Arial"/>
          <w:sz w:val="24"/>
          <w:szCs w:val="24"/>
        </w:rPr>
        <w:t xml:space="preserve"> é o Windows </w:t>
      </w:r>
      <w:proofErr w:type="spellStart"/>
      <w:r w:rsidR="00802EEF">
        <w:rPr>
          <w:rFonts w:ascii="Arial" w:eastAsia="Arial" w:hAnsi="Arial" w:cs="Arial"/>
          <w:sz w:val="24"/>
          <w:szCs w:val="24"/>
        </w:rPr>
        <w:t>Insider</w:t>
      </w:r>
      <w:proofErr w:type="spellEnd"/>
      <w:r w:rsidR="00802EEF">
        <w:rPr>
          <w:rFonts w:ascii="Arial" w:eastAsia="Arial" w:hAnsi="Arial" w:cs="Arial"/>
          <w:sz w:val="24"/>
          <w:szCs w:val="24"/>
        </w:rPr>
        <w:t xml:space="preserve"> </w:t>
      </w:r>
      <w:proofErr w:type="spellStart"/>
      <w:r w:rsidR="00802EEF">
        <w:rPr>
          <w:rFonts w:ascii="Arial" w:eastAsia="Arial" w:hAnsi="Arial" w:cs="Arial"/>
          <w:sz w:val="24"/>
          <w:szCs w:val="24"/>
        </w:rPr>
        <w:t>Preview</w:t>
      </w:r>
      <w:proofErr w:type="spellEnd"/>
      <w:r w:rsidR="00802EEF">
        <w:rPr>
          <w:rFonts w:ascii="Arial" w:eastAsia="Arial" w:hAnsi="Arial" w:cs="Arial"/>
          <w:sz w:val="24"/>
          <w:szCs w:val="24"/>
        </w:rPr>
        <w:t xml:space="preserve">, que é uma versão </w:t>
      </w:r>
      <w:proofErr w:type="spellStart"/>
      <w:r w:rsidR="00802EEF">
        <w:rPr>
          <w:rFonts w:ascii="Arial" w:eastAsia="Arial" w:hAnsi="Arial" w:cs="Arial"/>
          <w:sz w:val="24"/>
          <w:szCs w:val="24"/>
        </w:rPr>
        <w:t>rolling</w:t>
      </w:r>
      <w:proofErr w:type="spellEnd"/>
      <w:r w:rsidR="00802EEF">
        <w:rPr>
          <w:rFonts w:ascii="Arial" w:eastAsia="Arial" w:hAnsi="Arial" w:cs="Arial"/>
          <w:sz w:val="24"/>
          <w:szCs w:val="24"/>
        </w:rPr>
        <w:t xml:space="preserve"> release do sistema operacional Windows onde existe um mecanismo de obtenção de feedback de usuários sobre as alterações do sistema, reportagem de problemas e sugestão de novas funcionalidades. Estas alterações são analisadas por uma equipe da Microsoft que pode ou não adicionar uma sugestão, correção ou alteração enviada por um usuário Windows nas próximas builds ou de testes do sistema operacional.</w:t>
      </w:r>
    </w:p>
    <w:p w:rsidR="00F17FCF" w:rsidRDefault="00802EEF">
      <w:pPr>
        <w:spacing w:after="0" w:line="360" w:lineRule="auto"/>
        <w:ind w:firstLine="1134"/>
        <w:jc w:val="both"/>
        <w:rPr>
          <w:rFonts w:ascii="Arial" w:eastAsia="Arial" w:hAnsi="Arial" w:cs="Arial"/>
          <w:sz w:val="24"/>
          <w:szCs w:val="24"/>
        </w:rPr>
      </w:pPr>
      <w:r>
        <w:rPr>
          <w:rFonts w:ascii="Arial" w:eastAsia="Arial" w:hAnsi="Arial" w:cs="Arial"/>
          <w:sz w:val="24"/>
          <w:szCs w:val="24"/>
        </w:rPr>
        <w:t xml:space="preserve">Por tanto, o </w:t>
      </w:r>
      <w:proofErr w:type="spellStart"/>
      <w:r>
        <w:rPr>
          <w:rFonts w:ascii="Arial" w:eastAsia="Arial" w:hAnsi="Arial" w:cs="Arial"/>
          <w:sz w:val="24"/>
          <w:szCs w:val="24"/>
        </w:rPr>
        <w:t>crowdsourcing</w:t>
      </w:r>
      <w:proofErr w:type="spellEnd"/>
      <w:r>
        <w:rPr>
          <w:rFonts w:ascii="Arial" w:eastAsia="Arial" w:hAnsi="Arial" w:cs="Arial"/>
          <w:sz w:val="24"/>
          <w:szCs w:val="24"/>
        </w:rPr>
        <w:t xml:space="preserve"> já é uma realidade associada a engenharia de requisitos, e como poderá ser visto no capítulo dedicado ao tema de </w:t>
      </w:r>
      <w:proofErr w:type="spellStart"/>
      <w:r>
        <w:rPr>
          <w:rFonts w:ascii="Arial" w:eastAsia="Arial" w:hAnsi="Arial" w:cs="Arial"/>
          <w:sz w:val="24"/>
          <w:szCs w:val="24"/>
        </w:rPr>
        <w:t>crowdsourcing</w:t>
      </w:r>
      <w:proofErr w:type="spellEnd"/>
      <w:r>
        <w:rPr>
          <w:rFonts w:ascii="Arial" w:eastAsia="Arial" w:hAnsi="Arial" w:cs="Arial"/>
          <w:sz w:val="24"/>
          <w:szCs w:val="24"/>
        </w:rPr>
        <w:t>, existem diversas soluções de mercado ou da academia para o gerenciamento de requisitos, sendo uma delas o modelo r4c que será analisado adiante.</w:t>
      </w:r>
    </w:p>
    <w:p w:rsidR="00F17FCF" w:rsidRDefault="00F17FCF">
      <w:pPr>
        <w:spacing w:after="0" w:line="360" w:lineRule="auto"/>
        <w:ind w:firstLine="1134"/>
        <w:jc w:val="both"/>
        <w:rPr>
          <w:rFonts w:ascii="Arial" w:eastAsia="Arial" w:hAnsi="Arial" w:cs="Arial"/>
          <w:sz w:val="24"/>
          <w:szCs w:val="24"/>
        </w:rPr>
      </w:pPr>
    </w:p>
    <w:p w:rsidR="00F039B0" w:rsidRDefault="00F11187">
      <w:pPr>
        <w:pStyle w:val="Ttulo2"/>
        <w:numPr>
          <w:ilvl w:val="1"/>
          <w:numId w:val="4"/>
        </w:numPr>
        <w:ind w:hanging="720"/>
        <w:rPr>
          <w:rFonts w:ascii="Arial" w:eastAsia="Arial" w:hAnsi="Arial" w:cs="Arial"/>
          <w:b/>
          <w:color w:val="000000"/>
          <w:sz w:val="24"/>
          <w:szCs w:val="24"/>
        </w:rPr>
      </w:pPr>
      <w:bookmarkStart w:id="1" w:name="_Toc481958358"/>
      <w:r>
        <w:rPr>
          <w:rFonts w:ascii="Arial" w:eastAsia="Arial" w:hAnsi="Arial" w:cs="Arial"/>
          <w:b/>
          <w:color w:val="000000"/>
          <w:sz w:val="24"/>
          <w:szCs w:val="24"/>
        </w:rPr>
        <w:t>PROBLEMA</w:t>
      </w:r>
      <w:bookmarkEnd w:id="1"/>
    </w:p>
    <w:p w:rsidR="00F039B0" w:rsidRDefault="00F039B0">
      <w:pPr>
        <w:spacing w:after="0" w:line="360" w:lineRule="auto"/>
        <w:jc w:val="both"/>
        <w:rPr>
          <w:rFonts w:ascii="Arial" w:eastAsia="Arial" w:hAnsi="Arial" w:cs="Arial"/>
          <w:sz w:val="24"/>
          <w:szCs w:val="24"/>
        </w:rPr>
      </w:pPr>
    </w:p>
    <w:p w:rsidR="00F039B0" w:rsidRDefault="00F11187">
      <w:pPr>
        <w:spacing w:after="0" w:line="360" w:lineRule="auto"/>
        <w:ind w:firstLine="1134"/>
        <w:jc w:val="both"/>
        <w:rPr>
          <w:rFonts w:ascii="Arial" w:eastAsia="Arial" w:hAnsi="Arial" w:cs="Arial"/>
          <w:sz w:val="24"/>
          <w:szCs w:val="24"/>
        </w:rPr>
      </w:pPr>
      <w:r>
        <w:rPr>
          <w:rFonts w:ascii="Arial" w:eastAsia="Arial" w:hAnsi="Arial" w:cs="Arial"/>
          <w:sz w:val="24"/>
          <w:szCs w:val="24"/>
        </w:rPr>
        <w:t xml:space="preserve">O problema apontado por esta proposta é </w:t>
      </w:r>
      <w:r w:rsidR="00F67667">
        <w:rPr>
          <w:rFonts w:ascii="Arial" w:eastAsia="Arial" w:hAnsi="Arial" w:cs="Arial"/>
          <w:sz w:val="24"/>
          <w:szCs w:val="24"/>
        </w:rPr>
        <w:t xml:space="preserve">o acompanhamento de requisitos de software por meio de modelo de </w:t>
      </w:r>
      <w:proofErr w:type="spellStart"/>
      <w:r w:rsidR="00F67667">
        <w:rPr>
          <w:rFonts w:ascii="Arial" w:eastAsia="Arial" w:hAnsi="Arial" w:cs="Arial"/>
          <w:sz w:val="24"/>
          <w:szCs w:val="24"/>
        </w:rPr>
        <w:t>crowdsourcing</w:t>
      </w:r>
      <w:proofErr w:type="spellEnd"/>
      <w:r w:rsidR="00F67667">
        <w:rPr>
          <w:rFonts w:ascii="Arial" w:eastAsia="Arial" w:hAnsi="Arial" w:cs="Arial"/>
          <w:sz w:val="24"/>
          <w:szCs w:val="24"/>
        </w:rPr>
        <w:t xml:space="preserve"> por meio do desenvolvimento de uma ferramenta.</w:t>
      </w:r>
    </w:p>
    <w:p w:rsidR="00F039B0" w:rsidRDefault="00F039B0">
      <w:pPr>
        <w:spacing w:after="0" w:line="360" w:lineRule="auto"/>
        <w:ind w:firstLine="1134"/>
        <w:jc w:val="both"/>
        <w:rPr>
          <w:rFonts w:ascii="Arial" w:eastAsia="Arial" w:hAnsi="Arial" w:cs="Arial"/>
          <w:sz w:val="24"/>
          <w:szCs w:val="24"/>
        </w:rPr>
      </w:pPr>
    </w:p>
    <w:p w:rsidR="00F039B0" w:rsidRDefault="00F11187">
      <w:pPr>
        <w:pStyle w:val="Ttulo2"/>
        <w:numPr>
          <w:ilvl w:val="1"/>
          <w:numId w:val="4"/>
        </w:numPr>
        <w:ind w:hanging="720"/>
        <w:rPr>
          <w:rFonts w:ascii="Arial" w:eastAsia="Arial" w:hAnsi="Arial" w:cs="Arial"/>
          <w:b/>
          <w:color w:val="000000"/>
          <w:sz w:val="24"/>
          <w:szCs w:val="24"/>
        </w:rPr>
      </w:pPr>
      <w:bookmarkStart w:id="2" w:name="_Toc481958359"/>
      <w:r>
        <w:rPr>
          <w:rFonts w:ascii="Arial" w:eastAsia="Arial" w:hAnsi="Arial" w:cs="Arial"/>
          <w:b/>
          <w:color w:val="000000"/>
          <w:sz w:val="24"/>
          <w:szCs w:val="24"/>
        </w:rPr>
        <w:t>JUSTIFICATIVA</w:t>
      </w:r>
      <w:bookmarkEnd w:id="2"/>
    </w:p>
    <w:p w:rsidR="00F039B0" w:rsidRDefault="00F039B0"/>
    <w:p w:rsidR="00F039B0" w:rsidRDefault="00F11187">
      <w:pPr>
        <w:spacing w:after="0" w:line="360" w:lineRule="auto"/>
        <w:ind w:firstLine="1134"/>
        <w:jc w:val="both"/>
        <w:rPr>
          <w:rFonts w:ascii="Arial" w:eastAsia="Arial" w:hAnsi="Arial" w:cs="Arial"/>
          <w:sz w:val="24"/>
          <w:szCs w:val="24"/>
        </w:rPr>
      </w:pPr>
      <w:r>
        <w:rPr>
          <w:rFonts w:ascii="Arial" w:eastAsia="Arial" w:hAnsi="Arial" w:cs="Arial"/>
          <w:sz w:val="24"/>
          <w:szCs w:val="24"/>
        </w:rPr>
        <w:t>O crescimento do número de usuários de redes sociais, o aumento do interesse de empresas em Marketing Digital e a necessidade de uma visão global de todos os processos relacionados a uma campanha, ação ou estratégia de marketing implicam em ferramentas para o gerenciamento dos dados relacionados e sua transformação em dados relevantes em termos estratégicos, auxiliam na tomada de decisões em agências e empresas que possuem interesse em Marketing Digital.</w:t>
      </w:r>
    </w:p>
    <w:p w:rsidR="00F039B0" w:rsidRDefault="00F039B0">
      <w:pPr>
        <w:spacing w:after="0" w:line="360" w:lineRule="auto"/>
        <w:ind w:firstLine="1134"/>
        <w:jc w:val="both"/>
        <w:rPr>
          <w:rFonts w:ascii="Arial" w:eastAsia="Arial" w:hAnsi="Arial" w:cs="Arial"/>
          <w:sz w:val="24"/>
          <w:szCs w:val="24"/>
        </w:rPr>
      </w:pPr>
    </w:p>
    <w:p w:rsidR="00F039B0" w:rsidRDefault="00F11187">
      <w:pPr>
        <w:pStyle w:val="Ttulo2"/>
        <w:numPr>
          <w:ilvl w:val="1"/>
          <w:numId w:val="4"/>
        </w:numPr>
        <w:ind w:hanging="720"/>
        <w:rPr>
          <w:rFonts w:ascii="Arial" w:eastAsia="Arial" w:hAnsi="Arial" w:cs="Arial"/>
          <w:b/>
          <w:color w:val="000000"/>
          <w:sz w:val="24"/>
          <w:szCs w:val="24"/>
        </w:rPr>
      </w:pPr>
      <w:bookmarkStart w:id="3" w:name="_Toc481958360"/>
      <w:r>
        <w:rPr>
          <w:rFonts w:ascii="Arial" w:eastAsia="Arial" w:hAnsi="Arial" w:cs="Arial"/>
          <w:b/>
          <w:color w:val="000000"/>
          <w:sz w:val="24"/>
          <w:szCs w:val="24"/>
        </w:rPr>
        <w:t>OBJETIVOS</w:t>
      </w:r>
      <w:bookmarkEnd w:id="3"/>
    </w:p>
    <w:p w:rsidR="00F039B0" w:rsidRDefault="00F039B0">
      <w:pPr>
        <w:pStyle w:val="Ttulo2"/>
        <w:numPr>
          <w:ilvl w:val="1"/>
          <w:numId w:val="3"/>
        </w:numPr>
        <w:tabs>
          <w:tab w:val="left" w:pos="0"/>
        </w:tabs>
        <w:rPr>
          <w:rFonts w:ascii="Calibri" w:eastAsia="Calibri" w:hAnsi="Calibri" w:cs="Calibri"/>
          <w:color w:val="000000"/>
          <w:sz w:val="22"/>
          <w:szCs w:val="22"/>
        </w:rPr>
      </w:pPr>
    </w:p>
    <w:p w:rsidR="00F039B0" w:rsidRDefault="00F11187">
      <w:pPr>
        <w:pStyle w:val="Ttulo2"/>
        <w:numPr>
          <w:ilvl w:val="2"/>
          <w:numId w:val="4"/>
        </w:numPr>
        <w:ind w:hanging="720"/>
        <w:rPr>
          <w:rFonts w:ascii="Arial" w:eastAsia="Arial" w:hAnsi="Arial" w:cs="Arial"/>
          <w:b/>
          <w:color w:val="000000"/>
          <w:sz w:val="24"/>
          <w:szCs w:val="24"/>
        </w:rPr>
      </w:pPr>
      <w:bookmarkStart w:id="4" w:name="_Toc481958361"/>
      <w:r>
        <w:rPr>
          <w:rFonts w:ascii="Arial" w:eastAsia="Arial" w:hAnsi="Arial" w:cs="Arial"/>
          <w:b/>
          <w:color w:val="000000"/>
          <w:sz w:val="24"/>
          <w:szCs w:val="24"/>
        </w:rPr>
        <w:t>OBJETIVO GERAL</w:t>
      </w:r>
      <w:bookmarkEnd w:id="4"/>
    </w:p>
    <w:p w:rsidR="00F039B0" w:rsidRDefault="00F039B0">
      <w:pPr>
        <w:spacing w:after="0" w:line="360" w:lineRule="auto"/>
        <w:ind w:left="1416"/>
        <w:jc w:val="both"/>
        <w:rPr>
          <w:rFonts w:ascii="Arial" w:eastAsia="Arial" w:hAnsi="Arial" w:cs="Arial"/>
          <w:sz w:val="24"/>
          <w:szCs w:val="24"/>
        </w:rPr>
      </w:pPr>
    </w:p>
    <w:p w:rsidR="00F039B0" w:rsidRDefault="00565BAF">
      <w:pPr>
        <w:spacing w:after="0" w:line="360" w:lineRule="auto"/>
        <w:ind w:firstLine="1134"/>
        <w:jc w:val="both"/>
        <w:rPr>
          <w:rFonts w:ascii="Arial" w:eastAsia="Arial" w:hAnsi="Arial" w:cs="Arial"/>
          <w:sz w:val="24"/>
          <w:szCs w:val="24"/>
        </w:rPr>
      </w:pPr>
      <w:r>
        <w:rPr>
          <w:rFonts w:ascii="Arial" w:eastAsia="Arial" w:hAnsi="Arial" w:cs="Arial"/>
          <w:sz w:val="24"/>
          <w:szCs w:val="24"/>
        </w:rPr>
        <w:t xml:space="preserve">O objetivo geral deste projeto é desenvolver uma ferramenta para requisitos em </w:t>
      </w:r>
      <w:proofErr w:type="spellStart"/>
      <w:r>
        <w:rPr>
          <w:rFonts w:ascii="Arial" w:eastAsia="Arial" w:hAnsi="Arial" w:cs="Arial"/>
          <w:sz w:val="24"/>
          <w:szCs w:val="24"/>
        </w:rPr>
        <w:t>crowdsoucing</w:t>
      </w:r>
      <w:proofErr w:type="spellEnd"/>
      <w:r>
        <w:rPr>
          <w:rFonts w:ascii="Arial" w:eastAsia="Arial" w:hAnsi="Arial" w:cs="Arial"/>
          <w:sz w:val="24"/>
          <w:szCs w:val="24"/>
        </w:rPr>
        <w:t xml:space="preserve"> baseado no modelo r4c.</w:t>
      </w:r>
    </w:p>
    <w:p w:rsidR="00F039B0" w:rsidRDefault="00F039B0">
      <w:pPr>
        <w:spacing w:after="0" w:line="360" w:lineRule="auto"/>
        <w:ind w:firstLine="1134"/>
        <w:jc w:val="both"/>
        <w:rPr>
          <w:rFonts w:ascii="Arial" w:eastAsia="Arial" w:hAnsi="Arial" w:cs="Arial"/>
          <w:sz w:val="24"/>
          <w:szCs w:val="24"/>
        </w:rPr>
      </w:pPr>
    </w:p>
    <w:p w:rsidR="00F039B0" w:rsidRDefault="00F11187">
      <w:pPr>
        <w:pStyle w:val="Ttulo2"/>
        <w:numPr>
          <w:ilvl w:val="2"/>
          <w:numId w:val="5"/>
        </w:numPr>
        <w:ind w:hanging="720"/>
        <w:rPr>
          <w:rFonts w:ascii="Arial" w:eastAsia="Arial" w:hAnsi="Arial" w:cs="Arial"/>
          <w:b/>
          <w:color w:val="000000"/>
          <w:sz w:val="24"/>
          <w:szCs w:val="24"/>
        </w:rPr>
      </w:pPr>
      <w:bookmarkStart w:id="5" w:name="_Toc481958362"/>
      <w:r>
        <w:rPr>
          <w:rFonts w:ascii="Arial" w:eastAsia="Arial" w:hAnsi="Arial" w:cs="Arial"/>
          <w:b/>
          <w:color w:val="000000"/>
          <w:sz w:val="24"/>
          <w:szCs w:val="24"/>
        </w:rPr>
        <w:lastRenderedPageBreak/>
        <w:t>OBJETIVOS ESPECÍFICOS</w:t>
      </w:r>
      <w:bookmarkEnd w:id="5"/>
    </w:p>
    <w:p w:rsidR="00F039B0" w:rsidRDefault="00F039B0">
      <w:pPr>
        <w:pStyle w:val="Ttulo2"/>
        <w:numPr>
          <w:ilvl w:val="1"/>
          <w:numId w:val="3"/>
        </w:numPr>
        <w:tabs>
          <w:tab w:val="left" w:pos="0"/>
        </w:tabs>
      </w:pPr>
    </w:p>
    <w:p w:rsidR="00F039B0" w:rsidRDefault="00F11187">
      <w:pPr>
        <w:spacing w:after="0" w:line="360" w:lineRule="auto"/>
        <w:ind w:firstLine="1134"/>
        <w:jc w:val="both"/>
        <w:rPr>
          <w:rFonts w:ascii="Arial" w:eastAsia="Arial" w:hAnsi="Arial" w:cs="Arial"/>
          <w:sz w:val="24"/>
          <w:szCs w:val="24"/>
        </w:rPr>
      </w:pPr>
      <w:r>
        <w:rPr>
          <w:rFonts w:ascii="Arial" w:eastAsia="Arial" w:hAnsi="Arial" w:cs="Arial"/>
          <w:sz w:val="24"/>
          <w:szCs w:val="24"/>
        </w:rPr>
        <w:t>Esta proposta tem como objetivos específicos do desenvolvimento da ferramenta de gestão de processos:</w:t>
      </w:r>
    </w:p>
    <w:p w:rsidR="00F039B0" w:rsidRDefault="009650E6">
      <w:pPr>
        <w:numPr>
          <w:ilvl w:val="0"/>
          <w:numId w:val="1"/>
        </w:numPr>
        <w:spacing w:after="0" w:line="360" w:lineRule="auto"/>
        <w:ind w:hanging="360"/>
        <w:jc w:val="both"/>
        <w:rPr>
          <w:rFonts w:ascii="Arial" w:eastAsia="Arial" w:hAnsi="Arial" w:cs="Arial"/>
          <w:sz w:val="24"/>
          <w:szCs w:val="24"/>
        </w:rPr>
      </w:pPr>
      <w:r>
        <w:rPr>
          <w:rFonts w:ascii="Arial" w:eastAsia="Arial" w:hAnsi="Arial" w:cs="Arial"/>
          <w:sz w:val="24"/>
          <w:szCs w:val="24"/>
        </w:rPr>
        <w:t xml:space="preserve">Compreender o processo de </w:t>
      </w:r>
      <w:proofErr w:type="spellStart"/>
      <w:r>
        <w:rPr>
          <w:rFonts w:ascii="Arial" w:eastAsia="Arial" w:hAnsi="Arial" w:cs="Arial"/>
          <w:sz w:val="24"/>
          <w:szCs w:val="24"/>
        </w:rPr>
        <w:t>crowdsoucing</w:t>
      </w:r>
      <w:proofErr w:type="spellEnd"/>
      <w:r w:rsidR="00F11187">
        <w:rPr>
          <w:rFonts w:ascii="Arial" w:eastAsia="Arial" w:hAnsi="Arial" w:cs="Arial"/>
          <w:sz w:val="24"/>
          <w:szCs w:val="24"/>
        </w:rPr>
        <w:t>;</w:t>
      </w:r>
    </w:p>
    <w:p w:rsidR="009650E6" w:rsidRDefault="009650E6">
      <w:pPr>
        <w:numPr>
          <w:ilvl w:val="0"/>
          <w:numId w:val="1"/>
        </w:numPr>
        <w:spacing w:after="0" w:line="360" w:lineRule="auto"/>
        <w:ind w:hanging="360"/>
        <w:jc w:val="both"/>
        <w:rPr>
          <w:rFonts w:ascii="Arial" w:eastAsia="Arial" w:hAnsi="Arial" w:cs="Arial"/>
          <w:sz w:val="24"/>
          <w:szCs w:val="24"/>
        </w:rPr>
      </w:pPr>
      <w:r>
        <w:rPr>
          <w:rFonts w:ascii="Arial" w:eastAsia="Arial" w:hAnsi="Arial" w:cs="Arial"/>
          <w:sz w:val="24"/>
          <w:szCs w:val="24"/>
        </w:rPr>
        <w:t>Compreender o modelo r4c;</w:t>
      </w:r>
    </w:p>
    <w:p w:rsidR="009650E6" w:rsidRDefault="009650E6">
      <w:pPr>
        <w:numPr>
          <w:ilvl w:val="0"/>
          <w:numId w:val="1"/>
        </w:numPr>
        <w:spacing w:after="0" w:line="360" w:lineRule="auto"/>
        <w:ind w:hanging="360"/>
        <w:jc w:val="both"/>
        <w:rPr>
          <w:rFonts w:ascii="Arial" w:eastAsia="Arial" w:hAnsi="Arial" w:cs="Arial"/>
          <w:sz w:val="24"/>
          <w:szCs w:val="24"/>
        </w:rPr>
      </w:pPr>
      <w:r>
        <w:rPr>
          <w:rFonts w:ascii="Arial" w:eastAsia="Arial" w:hAnsi="Arial" w:cs="Arial"/>
          <w:sz w:val="24"/>
          <w:szCs w:val="24"/>
        </w:rPr>
        <w:t>Desenvolver uma ferramenta com base no r4c;</w:t>
      </w:r>
    </w:p>
    <w:p w:rsidR="00F039B0" w:rsidRDefault="009650E6" w:rsidP="009650E6">
      <w:pPr>
        <w:numPr>
          <w:ilvl w:val="0"/>
          <w:numId w:val="1"/>
        </w:numPr>
        <w:spacing w:after="0" w:line="360" w:lineRule="auto"/>
        <w:ind w:hanging="360"/>
        <w:jc w:val="both"/>
        <w:rPr>
          <w:rFonts w:ascii="Arial" w:eastAsia="Arial" w:hAnsi="Arial" w:cs="Arial"/>
          <w:sz w:val="24"/>
          <w:szCs w:val="24"/>
        </w:rPr>
      </w:pPr>
      <w:r>
        <w:rPr>
          <w:rFonts w:ascii="Arial" w:eastAsia="Arial" w:hAnsi="Arial" w:cs="Arial"/>
          <w:sz w:val="24"/>
          <w:szCs w:val="24"/>
        </w:rPr>
        <w:t xml:space="preserve">Observar as interações com o </w:t>
      </w:r>
      <w:proofErr w:type="spellStart"/>
      <w:r>
        <w:rPr>
          <w:rFonts w:ascii="Arial" w:eastAsia="Arial" w:hAnsi="Arial" w:cs="Arial"/>
          <w:sz w:val="24"/>
          <w:szCs w:val="24"/>
        </w:rPr>
        <w:t>Scrum</w:t>
      </w:r>
      <w:proofErr w:type="spellEnd"/>
      <w:r>
        <w:rPr>
          <w:rFonts w:ascii="Arial" w:eastAsia="Arial" w:hAnsi="Arial" w:cs="Arial"/>
          <w:sz w:val="24"/>
          <w:szCs w:val="24"/>
        </w:rPr>
        <w:t>; e</w:t>
      </w:r>
    </w:p>
    <w:p w:rsidR="00F039B0" w:rsidRDefault="00F11187">
      <w:pPr>
        <w:numPr>
          <w:ilvl w:val="0"/>
          <w:numId w:val="1"/>
        </w:numPr>
        <w:spacing w:after="0" w:line="360" w:lineRule="auto"/>
        <w:ind w:hanging="360"/>
        <w:jc w:val="both"/>
        <w:rPr>
          <w:rFonts w:ascii="Arial" w:eastAsia="Arial" w:hAnsi="Arial" w:cs="Arial"/>
          <w:sz w:val="24"/>
          <w:szCs w:val="24"/>
        </w:rPr>
      </w:pPr>
      <w:r>
        <w:rPr>
          <w:rFonts w:ascii="Arial" w:eastAsia="Arial" w:hAnsi="Arial" w:cs="Arial"/>
          <w:sz w:val="24"/>
          <w:szCs w:val="24"/>
        </w:rPr>
        <w:t>A adoção de um processo ágil (</w:t>
      </w:r>
      <w:proofErr w:type="spellStart"/>
      <w:r>
        <w:rPr>
          <w:rFonts w:ascii="Arial" w:eastAsia="Arial" w:hAnsi="Arial" w:cs="Arial"/>
          <w:sz w:val="24"/>
          <w:szCs w:val="24"/>
        </w:rPr>
        <w:t>Scrum</w:t>
      </w:r>
      <w:proofErr w:type="spellEnd"/>
      <w:r>
        <w:rPr>
          <w:rFonts w:ascii="Arial" w:eastAsia="Arial" w:hAnsi="Arial" w:cs="Arial"/>
          <w:sz w:val="24"/>
          <w:szCs w:val="24"/>
        </w:rPr>
        <w:t xml:space="preserve"> Solo) para o desenvolvimento desta proposta.</w:t>
      </w:r>
    </w:p>
    <w:p w:rsidR="00F039B0" w:rsidRDefault="00F039B0">
      <w:pPr>
        <w:spacing w:after="0" w:line="360" w:lineRule="auto"/>
        <w:ind w:left="1854"/>
        <w:jc w:val="both"/>
        <w:rPr>
          <w:rFonts w:ascii="Arial" w:eastAsia="Arial" w:hAnsi="Arial" w:cs="Arial"/>
          <w:sz w:val="24"/>
          <w:szCs w:val="24"/>
        </w:rPr>
      </w:pPr>
    </w:p>
    <w:p w:rsidR="00F039B0" w:rsidRDefault="00F11187">
      <w:pPr>
        <w:pStyle w:val="Ttulo2"/>
        <w:numPr>
          <w:ilvl w:val="2"/>
          <w:numId w:val="5"/>
        </w:numPr>
        <w:spacing w:line="360" w:lineRule="auto"/>
        <w:ind w:hanging="720"/>
        <w:jc w:val="both"/>
        <w:rPr>
          <w:rFonts w:ascii="Arial" w:eastAsia="Arial" w:hAnsi="Arial" w:cs="Arial"/>
          <w:b/>
          <w:color w:val="000000"/>
          <w:sz w:val="24"/>
          <w:szCs w:val="24"/>
        </w:rPr>
      </w:pPr>
      <w:bookmarkStart w:id="6" w:name="_Toc481958363"/>
      <w:r>
        <w:rPr>
          <w:rFonts w:ascii="Arial" w:eastAsia="Arial" w:hAnsi="Arial" w:cs="Arial"/>
          <w:b/>
          <w:color w:val="000000"/>
          <w:sz w:val="24"/>
          <w:szCs w:val="24"/>
        </w:rPr>
        <w:t>ESTRUTURA DO TRABALHO</w:t>
      </w:r>
      <w:bookmarkEnd w:id="6"/>
    </w:p>
    <w:p w:rsidR="00F039B0" w:rsidRDefault="00F039B0"/>
    <w:p w:rsidR="009C441C" w:rsidRDefault="00F11187" w:rsidP="00571DE7">
      <w:pPr>
        <w:spacing w:line="360" w:lineRule="auto"/>
        <w:ind w:firstLine="1134"/>
        <w:jc w:val="both"/>
        <w:rPr>
          <w:rFonts w:ascii="Arial" w:eastAsia="Arial" w:hAnsi="Arial" w:cs="Arial"/>
          <w:sz w:val="24"/>
          <w:szCs w:val="24"/>
        </w:rPr>
      </w:pPr>
      <w:r>
        <w:rPr>
          <w:rFonts w:ascii="Arial" w:eastAsia="Arial" w:hAnsi="Arial" w:cs="Arial"/>
          <w:sz w:val="24"/>
          <w:szCs w:val="24"/>
        </w:rPr>
        <w:t xml:space="preserve">Este trabalho está estruturado </w:t>
      </w:r>
      <w:r w:rsidR="00571DE7">
        <w:rPr>
          <w:rFonts w:ascii="Arial" w:eastAsia="Arial" w:hAnsi="Arial" w:cs="Arial"/>
          <w:sz w:val="24"/>
          <w:szCs w:val="24"/>
        </w:rPr>
        <w:t xml:space="preserve">em capítulos onde o capítulo 2 descreve a fundamentação teórica sobre </w:t>
      </w:r>
      <w:proofErr w:type="spellStart"/>
      <w:r w:rsidR="00571DE7">
        <w:rPr>
          <w:rFonts w:ascii="Arial" w:eastAsia="Arial" w:hAnsi="Arial" w:cs="Arial"/>
          <w:sz w:val="24"/>
          <w:szCs w:val="24"/>
        </w:rPr>
        <w:t>crowdsourcing</w:t>
      </w:r>
      <w:proofErr w:type="spellEnd"/>
      <w:r w:rsidR="00571DE7">
        <w:rPr>
          <w:rFonts w:ascii="Arial" w:eastAsia="Arial" w:hAnsi="Arial" w:cs="Arial"/>
          <w:sz w:val="24"/>
          <w:szCs w:val="24"/>
        </w:rPr>
        <w:t xml:space="preserve">, engenharia de requisitos e requisitos em </w:t>
      </w:r>
      <w:proofErr w:type="spellStart"/>
      <w:r w:rsidR="00571DE7">
        <w:rPr>
          <w:rFonts w:ascii="Arial" w:eastAsia="Arial" w:hAnsi="Arial" w:cs="Arial"/>
          <w:sz w:val="24"/>
          <w:szCs w:val="24"/>
        </w:rPr>
        <w:t>crowdsourcing</w:t>
      </w:r>
      <w:proofErr w:type="spellEnd"/>
      <w:r w:rsidR="00571DE7">
        <w:rPr>
          <w:rFonts w:ascii="Arial" w:eastAsia="Arial" w:hAnsi="Arial" w:cs="Arial"/>
          <w:sz w:val="24"/>
          <w:szCs w:val="24"/>
        </w:rPr>
        <w:t xml:space="preserve">, onde são apresentados os conceitos elementares sobre os mesmos e descrevendo como os mesmos se associam. </w:t>
      </w:r>
    </w:p>
    <w:p w:rsidR="009C441C" w:rsidRDefault="00571DE7" w:rsidP="009C441C">
      <w:pPr>
        <w:spacing w:line="360" w:lineRule="auto"/>
        <w:ind w:firstLine="1134"/>
        <w:jc w:val="both"/>
        <w:rPr>
          <w:rFonts w:ascii="Arial" w:eastAsia="Arial" w:hAnsi="Arial" w:cs="Arial"/>
          <w:sz w:val="24"/>
          <w:szCs w:val="24"/>
        </w:rPr>
      </w:pPr>
      <w:r>
        <w:rPr>
          <w:rFonts w:ascii="Arial" w:eastAsia="Arial" w:hAnsi="Arial" w:cs="Arial"/>
          <w:sz w:val="24"/>
          <w:szCs w:val="24"/>
        </w:rPr>
        <w:t xml:space="preserve">O capítulo 3 descreve os métodos e procedimentos utilizados pelo projeto como o </w:t>
      </w:r>
      <w:proofErr w:type="spellStart"/>
      <w:r>
        <w:rPr>
          <w:rFonts w:ascii="Arial" w:eastAsia="Arial" w:hAnsi="Arial" w:cs="Arial"/>
          <w:sz w:val="24"/>
          <w:szCs w:val="24"/>
        </w:rPr>
        <w:t>Scrum</w:t>
      </w:r>
      <w:proofErr w:type="spellEnd"/>
      <w:r>
        <w:rPr>
          <w:rFonts w:ascii="Arial" w:eastAsia="Arial" w:hAnsi="Arial" w:cs="Arial"/>
          <w:sz w:val="24"/>
          <w:szCs w:val="24"/>
        </w:rPr>
        <w:t xml:space="preserve"> e o Teste Experimental. O capítulo </w:t>
      </w:r>
      <w:r w:rsidR="009C441C">
        <w:rPr>
          <w:rFonts w:ascii="Arial" w:eastAsia="Arial" w:hAnsi="Arial" w:cs="Arial"/>
          <w:sz w:val="24"/>
          <w:szCs w:val="24"/>
        </w:rPr>
        <w:t xml:space="preserve">4 </w:t>
      </w:r>
      <w:r>
        <w:rPr>
          <w:rFonts w:ascii="Arial" w:eastAsia="Arial" w:hAnsi="Arial" w:cs="Arial"/>
          <w:sz w:val="24"/>
          <w:szCs w:val="24"/>
        </w:rPr>
        <w:t>descreve o desenvolvimento da ferramenta, seus processos e tecnologias utilizadas. Já o capítulo</w:t>
      </w:r>
      <w:r w:rsidR="009C441C">
        <w:rPr>
          <w:rFonts w:ascii="Arial" w:eastAsia="Arial" w:hAnsi="Arial" w:cs="Arial"/>
          <w:sz w:val="24"/>
          <w:szCs w:val="24"/>
        </w:rPr>
        <w:t xml:space="preserve"> 5</w:t>
      </w:r>
      <w:r>
        <w:rPr>
          <w:rFonts w:ascii="Arial" w:eastAsia="Arial" w:hAnsi="Arial" w:cs="Arial"/>
          <w:sz w:val="24"/>
          <w:szCs w:val="24"/>
        </w:rPr>
        <w:t xml:space="preserve"> descreve o teste experimental realizado e no </w:t>
      </w:r>
      <w:r w:rsidR="009C441C">
        <w:rPr>
          <w:rFonts w:ascii="Arial" w:eastAsia="Arial" w:hAnsi="Arial" w:cs="Arial"/>
          <w:sz w:val="24"/>
          <w:szCs w:val="24"/>
        </w:rPr>
        <w:t>capítulo 6</w:t>
      </w:r>
      <w:r>
        <w:rPr>
          <w:rFonts w:ascii="Arial" w:eastAsia="Arial" w:hAnsi="Arial" w:cs="Arial"/>
          <w:sz w:val="24"/>
          <w:szCs w:val="24"/>
        </w:rPr>
        <w:t xml:space="preserve">, os resultados do teste são apresentados. No </w:t>
      </w:r>
      <w:r w:rsidR="009C441C">
        <w:rPr>
          <w:rFonts w:ascii="Arial" w:eastAsia="Arial" w:hAnsi="Arial" w:cs="Arial"/>
          <w:sz w:val="24"/>
          <w:szCs w:val="24"/>
        </w:rPr>
        <w:t>capítulo 7</w:t>
      </w:r>
      <w:r>
        <w:rPr>
          <w:rFonts w:ascii="Arial" w:eastAsia="Arial" w:hAnsi="Arial" w:cs="Arial"/>
          <w:sz w:val="24"/>
          <w:szCs w:val="24"/>
        </w:rPr>
        <w:t xml:space="preserve">, é concluída as informações </w:t>
      </w:r>
      <w:r w:rsidR="009C441C">
        <w:rPr>
          <w:rFonts w:ascii="Arial" w:eastAsia="Arial" w:hAnsi="Arial" w:cs="Arial"/>
          <w:sz w:val="24"/>
          <w:szCs w:val="24"/>
        </w:rPr>
        <w:t>do projeto e apresentando os resultados obtidos.</w:t>
      </w:r>
    </w:p>
    <w:p w:rsidR="009C441C" w:rsidRDefault="009C441C">
      <w:pPr>
        <w:rPr>
          <w:rFonts w:ascii="Arial" w:eastAsia="Arial" w:hAnsi="Arial" w:cs="Arial"/>
          <w:sz w:val="24"/>
          <w:szCs w:val="24"/>
        </w:rPr>
      </w:pPr>
      <w:r>
        <w:rPr>
          <w:rFonts w:ascii="Arial" w:eastAsia="Arial" w:hAnsi="Arial" w:cs="Arial"/>
          <w:sz w:val="24"/>
          <w:szCs w:val="24"/>
        </w:rPr>
        <w:br w:type="page"/>
      </w:r>
    </w:p>
    <w:p w:rsidR="00F039B0" w:rsidRDefault="00F11187">
      <w:pPr>
        <w:pStyle w:val="Ttulo2"/>
        <w:numPr>
          <w:ilvl w:val="0"/>
          <w:numId w:val="5"/>
        </w:numPr>
        <w:ind w:hanging="585"/>
        <w:rPr>
          <w:rFonts w:ascii="Arial" w:eastAsia="Arial" w:hAnsi="Arial" w:cs="Arial"/>
          <w:b/>
          <w:color w:val="000000"/>
          <w:sz w:val="24"/>
          <w:szCs w:val="24"/>
        </w:rPr>
      </w:pPr>
      <w:bookmarkStart w:id="7" w:name="_Toc481958364"/>
      <w:r>
        <w:rPr>
          <w:rFonts w:ascii="Arial" w:eastAsia="Arial" w:hAnsi="Arial" w:cs="Arial"/>
          <w:b/>
          <w:color w:val="000000"/>
          <w:sz w:val="24"/>
          <w:szCs w:val="24"/>
        </w:rPr>
        <w:lastRenderedPageBreak/>
        <w:t>FUNDAMENTAÇÃO TEÓRICA</w:t>
      </w:r>
      <w:bookmarkEnd w:id="7"/>
    </w:p>
    <w:p w:rsidR="00F039B0" w:rsidRDefault="00F039B0">
      <w:pPr>
        <w:spacing w:after="0" w:line="360" w:lineRule="auto"/>
        <w:jc w:val="both"/>
        <w:rPr>
          <w:rFonts w:ascii="Arial" w:eastAsia="Arial" w:hAnsi="Arial" w:cs="Arial"/>
          <w:b/>
          <w:sz w:val="24"/>
          <w:szCs w:val="24"/>
        </w:rPr>
      </w:pPr>
    </w:p>
    <w:p w:rsidR="00F039B0" w:rsidRDefault="009C441C">
      <w:pPr>
        <w:spacing w:after="0" w:line="360" w:lineRule="auto"/>
        <w:ind w:firstLine="1134"/>
        <w:jc w:val="both"/>
        <w:rPr>
          <w:rFonts w:ascii="Arial" w:eastAsia="Arial" w:hAnsi="Arial" w:cs="Arial"/>
          <w:sz w:val="24"/>
          <w:szCs w:val="24"/>
        </w:rPr>
      </w:pPr>
      <w:r>
        <w:rPr>
          <w:rFonts w:ascii="Arial" w:eastAsia="Arial" w:hAnsi="Arial" w:cs="Arial"/>
          <w:sz w:val="24"/>
          <w:szCs w:val="24"/>
        </w:rPr>
        <w:t xml:space="preserve">Este capítulo apresenta uma visão geral dos temas de </w:t>
      </w:r>
      <w:proofErr w:type="spellStart"/>
      <w:r>
        <w:rPr>
          <w:rFonts w:ascii="Arial" w:eastAsia="Arial" w:hAnsi="Arial" w:cs="Arial"/>
          <w:sz w:val="24"/>
          <w:szCs w:val="24"/>
        </w:rPr>
        <w:t>crowdsourcing</w:t>
      </w:r>
      <w:proofErr w:type="spellEnd"/>
      <w:r>
        <w:rPr>
          <w:rFonts w:ascii="Arial" w:eastAsia="Arial" w:hAnsi="Arial" w:cs="Arial"/>
          <w:sz w:val="24"/>
          <w:szCs w:val="24"/>
        </w:rPr>
        <w:t>, engenharia de requisitos e requisitos, demonstrando a associação entre os temas e a relevância dos mesmos, apresentando conceitos acadêmicos e soluções de mercado associada aos mesmos.</w:t>
      </w:r>
    </w:p>
    <w:p w:rsidR="00F039B0" w:rsidRDefault="00F039B0">
      <w:pPr>
        <w:spacing w:after="0" w:line="360" w:lineRule="auto"/>
        <w:jc w:val="both"/>
        <w:rPr>
          <w:rFonts w:ascii="Arial" w:eastAsia="Arial" w:hAnsi="Arial" w:cs="Arial"/>
          <w:sz w:val="24"/>
          <w:szCs w:val="24"/>
        </w:rPr>
      </w:pPr>
    </w:p>
    <w:p w:rsidR="00F039B0" w:rsidRDefault="00994378">
      <w:pPr>
        <w:pStyle w:val="Ttulo2"/>
        <w:numPr>
          <w:ilvl w:val="1"/>
          <w:numId w:val="2"/>
        </w:numPr>
        <w:ind w:left="0" w:firstLine="0"/>
        <w:rPr>
          <w:b/>
        </w:rPr>
      </w:pPr>
      <w:bookmarkStart w:id="8" w:name="_Toc481958365"/>
      <w:r>
        <w:rPr>
          <w:rFonts w:ascii="Arial" w:eastAsia="Arial" w:hAnsi="Arial" w:cs="Arial"/>
          <w:b/>
          <w:color w:val="000000"/>
        </w:rPr>
        <w:t>CROWDSOURCING</w:t>
      </w:r>
      <w:bookmarkEnd w:id="8"/>
    </w:p>
    <w:p w:rsidR="00F039B0" w:rsidRDefault="00F039B0"/>
    <w:p w:rsidR="00F039B0" w:rsidRDefault="00994378">
      <w:pPr>
        <w:spacing w:after="0" w:line="360" w:lineRule="auto"/>
        <w:ind w:firstLine="1134"/>
        <w:jc w:val="both"/>
        <w:rPr>
          <w:rFonts w:ascii="Arial" w:eastAsia="Arial" w:hAnsi="Arial" w:cs="Arial"/>
          <w:sz w:val="24"/>
          <w:szCs w:val="24"/>
        </w:rPr>
      </w:pPr>
      <w:proofErr w:type="spellStart"/>
      <w:r>
        <w:rPr>
          <w:rFonts w:ascii="Arial" w:eastAsia="Arial" w:hAnsi="Arial" w:cs="Arial"/>
          <w:sz w:val="24"/>
          <w:szCs w:val="24"/>
        </w:rPr>
        <w:t>Crowdsourcing</w:t>
      </w:r>
      <w:proofErr w:type="spellEnd"/>
      <w:r>
        <w:rPr>
          <w:rFonts w:ascii="Arial" w:eastAsia="Arial" w:hAnsi="Arial" w:cs="Arial"/>
          <w:sz w:val="24"/>
          <w:szCs w:val="24"/>
        </w:rPr>
        <w:t xml:space="preserve"> é um termo cunhado por Jeff </w:t>
      </w:r>
      <w:proofErr w:type="spellStart"/>
      <w:r>
        <w:rPr>
          <w:rFonts w:ascii="Arial" w:eastAsia="Arial" w:hAnsi="Arial" w:cs="Arial"/>
          <w:sz w:val="24"/>
          <w:szCs w:val="24"/>
        </w:rPr>
        <w:t>Howe</w:t>
      </w:r>
      <w:proofErr w:type="spellEnd"/>
      <w:r>
        <w:rPr>
          <w:rFonts w:ascii="Arial" w:eastAsia="Arial" w:hAnsi="Arial" w:cs="Arial"/>
          <w:sz w:val="24"/>
          <w:szCs w:val="24"/>
        </w:rPr>
        <w:t xml:space="preserve">, em </w:t>
      </w:r>
      <w:r w:rsidR="009C441C">
        <w:rPr>
          <w:rFonts w:ascii="Arial" w:eastAsia="Arial" w:hAnsi="Arial" w:cs="Arial"/>
          <w:sz w:val="24"/>
          <w:szCs w:val="24"/>
        </w:rPr>
        <w:t>2006, para</w:t>
      </w:r>
      <w:r>
        <w:rPr>
          <w:rFonts w:ascii="Arial" w:eastAsia="Arial" w:hAnsi="Arial" w:cs="Arial"/>
          <w:sz w:val="24"/>
          <w:szCs w:val="24"/>
        </w:rPr>
        <w:t xml:space="preserve"> representar o processo de obtenção de </w:t>
      </w:r>
      <w:proofErr w:type="spellStart"/>
      <w:r>
        <w:rPr>
          <w:rFonts w:ascii="Arial" w:eastAsia="Arial" w:hAnsi="Arial" w:cs="Arial"/>
          <w:sz w:val="24"/>
          <w:szCs w:val="24"/>
        </w:rPr>
        <w:t>idéias</w:t>
      </w:r>
      <w:proofErr w:type="spellEnd"/>
      <w:r>
        <w:rPr>
          <w:rFonts w:ascii="Arial" w:eastAsia="Arial" w:hAnsi="Arial" w:cs="Arial"/>
          <w:sz w:val="24"/>
          <w:szCs w:val="24"/>
        </w:rPr>
        <w:t xml:space="preserve">, serviços e conteúdo em um canal de grande público tendo em mente a internet onde estas características e ações se desenvolviam rapidamente graças as novas possibilidades na internet. </w:t>
      </w:r>
    </w:p>
    <w:p w:rsidR="00994378" w:rsidRDefault="00994378" w:rsidP="00994378">
      <w:pPr>
        <w:spacing w:after="0" w:line="360" w:lineRule="auto"/>
        <w:ind w:firstLine="1134"/>
        <w:jc w:val="both"/>
        <w:rPr>
          <w:rFonts w:ascii="Arial" w:eastAsia="Arial" w:hAnsi="Arial" w:cs="Arial"/>
          <w:sz w:val="24"/>
          <w:szCs w:val="24"/>
        </w:rPr>
      </w:pPr>
      <w:r>
        <w:rPr>
          <w:rFonts w:ascii="Arial" w:eastAsia="Arial" w:hAnsi="Arial" w:cs="Arial"/>
          <w:sz w:val="24"/>
          <w:szCs w:val="24"/>
        </w:rPr>
        <w:t xml:space="preserve">O termo foi criado em um contexto de que serviços da web como a Wikipédia, as distribuições Linux e demais projetos open </w:t>
      </w:r>
      <w:proofErr w:type="spellStart"/>
      <w:r>
        <w:rPr>
          <w:rFonts w:ascii="Arial" w:eastAsia="Arial" w:hAnsi="Arial" w:cs="Arial"/>
          <w:sz w:val="24"/>
          <w:szCs w:val="24"/>
        </w:rPr>
        <w:t>source</w:t>
      </w:r>
      <w:proofErr w:type="spellEnd"/>
      <w:r>
        <w:rPr>
          <w:rFonts w:ascii="Arial" w:eastAsia="Arial" w:hAnsi="Arial" w:cs="Arial"/>
          <w:sz w:val="24"/>
          <w:szCs w:val="24"/>
        </w:rPr>
        <w:t xml:space="preserve">. Além disso, na época, também estava em expansão serviços na web como as redes sociais, devido ao advento da Web 2.0, que segundo O’RELLY (2005) permitiu a evolução para uma web de conteúdos dinâmicos e alta interatividade. Junto com elas, segundo Leite et al. (2013) temos o surgimento de blogs, plataformas de compartilhamento de vídeos, </w:t>
      </w:r>
      <w:proofErr w:type="spellStart"/>
      <w:r>
        <w:rPr>
          <w:rFonts w:ascii="Arial" w:eastAsia="Arial" w:hAnsi="Arial" w:cs="Arial"/>
          <w:i/>
          <w:sz w:val="24"/>
          <w:szCs w:val="24"/>
        </w:rPr>
        <w:t>wikis</w:t>
      </w:r>
      <w:proofErr w:type="spellEnd"/>
      <w:r>
        <w:rPr>
          <w:rFonts w:ascii="Arial" w:eastAsia="Arial" w:hAnsi="Arial" w:cs="Arial"/>
          <w:sz w:val="24"/>
          <w:szCs w:val="24"/>
        </w:rPr>
        <w:t xml:space="preserve"> e outras aplicações voltadas a interatividade com usuários. Esta interatividade</w:t>
      </w:r>
      <w:r w:rsidR="002647A3">
        <w:rPr>
          <w:rFonts w:ascii="Arial" w:eastAsia="Arial" w:hAnsi="Arial" w:cs="Arial"/>
          <w:sz w:val="24"/>
          <w:szCs w:val="24"/>
        </w:rPr>
        <w:t xml:space="preserve"> descrita por (Leite et al., 2013) caracterizam alguns pontos dos pilares do </w:t>
      </w:r>
      <w:proofErr w:type="spellStart"/>
      <w:r w:rsidR="002647A3">
        <w:rPr>
          <w:rFonts w:ascii="Arial" w:eastAsia="Arial" w:hAnsi="Arial" w:cs="Arial"/>
          <w:sz w:val="24"/>
          <w:szCs w:val="24"/>
        </w:rPr>
        <w:t>crowdsourcing</w:t>
      </w:r>
      <w:proofErr w:type="spellEnd"/>
      <w:r w:rsidR="002647A3">
        <w:rPr>
          <w:rFonts w:ascii="Arial" w:eastAsia="Arial" w:hAnsi="Arial" w:cs="Arial"/>
          <w:sz w:val="24"/>
          <w:szCs w:val="24"/>
        </w:rPr>
        <w:t xml:space="preserve"> que veremos adiante.</w:t>
      </w:r>
    </w:p>
    <w:p w:rsidR="002647A3" w:rsidRDefault="002647A3" w:rsidP="00994378">
      <w:pPr>
        <w:spacing w:after="0" w:line="360" w:lineRule="auto"/>
        <w:ind w:firstLine="1134"/>
        <w:jc w:val="both"/>
        <w:rPr>
          <w:rFonts w:ascii="Arial" w:eastAsia="Arial" w:hAnsi="Arial" w:cs="Arial"/>
          <w:sz w:val="24"/>
          <w:szCs w:val="24"/>
        </w:rPr>
      </w:pPr>
      <w:r>
        <w:rPr>
          <w:rFonts w:ascii="Arial" w:eastAsia="Arial" w:hAnsi="Arial" w:cs="Arial"/>
          <w:sz w:val="24"/>
          <w:szCs w:val="24"/>
        </w:rPr>
        <w:t xml:space="preserve">Segundo </w:t>
      </w:r>
      <w:proofErr w:type="spellStart"/>
      <w:r>
        <w:rPr>
          <w:rFonts w:ascii="Arial" w:eastAsia="Arial" w:hAnsi="Arial" w:cs="Arial"/>
          <w:sz w:val="24"/>
          <w:szCs w:val="24"/>
        </w:rPr>
        <w:t>Brabham</w:t>
      </w:r>
      <w:proofErr w:type="spellEnd"/>
      <w:r>
        <w:rPr>
          <w:rFonts w:ascii="Arial" w:eastAsia="Arial" w:hAnsi="Arial" w:cs="Arial"/>
          <w:sz w:val="24"/>
          <w:szCs w:val="24"/>
        </w:rPr>
        <w:t xml:space="preserve">, </w:t>
      </w:r>
      <w:proofErr w:type="spellStart"/>
      <w:r>
        <w:rPr>
          <w:rFonts w:ascii="Arial" w:eastAsia="Arial" w:hAnsi="Arial" w:cs="Arial"/>
          <w:sz w:val="24"/>
          <w:szCs w:val="24"/>
        </w:rPr>
        <w:t>Daren</w:t>
      </w:r>
      <w:proofErr w:type="spellEnd"/>
      <w:r>
        <w:rPr>
          <w:rFonts w:ascii="Arial" w:eastAsia="Arial" w:hAnsi="Arial" w:cs="Arial"/>
          <w:sz w:val="24"/>
          <w:szCs w:val="24"/>
        </w:rPr>
        <w:t xml:space="preserve"> (2008) o </w:t>
      </w:r>
      <w:proofErr w:type="spellStart"/>
      <w:r>
        <w:rPr>
          <w:rFonts w:ascii="Arial" w:eastAsia="Arial" w:hAnsi="Arial" w:cs="Arial"/>
          <w:sz w:val="24"/>
          <w:szCs w:val="24"/>
        </w:rPr>
        <w:t>crowdsourcing</w:t>
      </w:r>
      <w:proofErr w:type="spellEnd"/>
      <w:r>
        <w:rPr>
          <w:rFonts w:ascii="Arial" w:eastAsia="Arial" w:hAnsi="Arial" w:cs="Arial"/>
          <w:sz w:val="24"/>
          <w:szCs w:val="24"/>
        </w:rPr>
        <w:t xml:space="preserve"> é um ato de uma empresa ou organização transferir as funções realizadas por uma rede indefinida, tornando assim este trabalho de forma colaborativa e distribuída.</w:t>
      </w:r>
    </w:p>
    <w:p w:rsidR="000C1B12" w:rsidRDefault="002647A3" w:rsidP="00994378">
      <w:pPr>
        <w:spacing w:after="0" w:line="360" w:lineRule="auto"/>
        <w:ind w:firstLine="1134"/>
        <w:jc w:val="both"/>
        <w:rPr>
          <w:rFonts w:ascii="Arial" w:eastAsia="Arial" w:hAnsi="Arial" w:cs="Arial"/>
          <w:sz w:val="24"/>
          <w:szCs w:val="24"/>
        </w:rPr>
      </w:pPr>
      <w:r>
        <w:rPr>
          <w:rFonts w:ascii="Arial" w:eastAsia="Arial" w:hAnsi="Arial" w:cs="Arial"/>
          <w:sz w:val="24"/>
          <w:szCs w:val="24"/>
        </w:rPr>
        <w:t xml:space="preserve">Estas pessoas da chamada rede indefinida, segundo (POENG, BABAR. 2014) se tornaram prestadoras de tarefas para estas organizações, por isto o processo de </w:t>
      </w:r>
      <w:proofErr w:type="spellStart"/>
      <w:r>
        <w:rPr>
          <w:rFonts w:ascii="Arial" w:eastAsia="Arial" w:hAnsi="Arial" w:cs="Arial"/>
          <w:sz w:val="24"/>
          <w:szCs w:val="24"/>
        </w:rPr>
        <w:t>crowdsourcing</w:t>
      </w:r>
      <w:proofErr w:type="spellEnd"/>
      <w:r>
        <w:rPr>
          <w:rFonts w:ascii="Arial" w:eastAsia="Arial" w:hAnsi="Arial" w:cs="Arial"/>
          <w:sz w:val="24"/>
          <w:szCs w:val="24"/>
        </w:rPr>
        <w:t xml:space="preserve"> também é visto como um processo de terceirização. No IEE Explorer da IEEE, uma das mais relevantes bases sobre o escopo deste projeto, que é a engenharia de software, possui mais de 900 artigos rel</w:t>
      </w:r>
      <w:r w:rsidR="000C1B12">
        <w:rPr>
          <w:rFonts w:ascii="Arial" w:eastAsia="Arial" w:hAnsi="Arial" w:cs="Arial"/>
          <w:sz w:val="24"/>
          <w:szCs w:val="24"/>
        </w:rPr>
        <w:t xml:space="preserve">acionados ao tema </w:t>
      </w:r>
      <w:proofErr w:type="spellStart"/>
      <w:r w:rsidR="000C1B12">
        <w:rPr>
          <w:rFonts w:ascii="Arial" w:eastAsia="Arial" w:hAnsi="Arial" w:cs="Arial"/>
          <w:sz w:val="24"/>
          <w:szCs w:val="24"/>
        </w:rPr>
        <w:t>crowdsourcing</w:t>
      </w:r>
      <w:proofErr w:type="spellEnd"/>
      <w:r w:rsidR="000C1B12">
        <w:rPr>
          <w:rFonts w:ascii="Arial" w:eastAsia="Arial" w:hAnsi="Arial" w:cs="Arial"/>
          <w:sz w:val="24"/>
          <w:szCs w:val="24"/>
        </w:rPr>
        <w:t xml:space="preserve"> sendo que estes números crescem com o passar dos anos, comprovando a importância do tema.</w:t>
      </w:r>
    </w:p>
    <w:p w:rsidR="00F8784A" w:rsidRDefault="00F8784A" w:rsidP="00994378">
      <w:pPr>
        <w:spacing w:after="0" w:line="360" w:lineRule="auto"/>
        <w:ind w:firstLine="1134"/>
        <w:jc w:val="both"/>
        <w:rPr>
          <w:rFonts w:ascii="Arial" w:eastAsia="Arial" w:hAnsi="Arial" w:cs="Arial"/>
          <w:sz w:val="24"/>
          <w:szCs w:val="24"/>
        </w:rPr>
      </w:pPr>
      <w:r>
        <w:rPr>
          <w:rFonts w:ascii="Arial" w:eastAsia="Arial" w:hAnsi="Arial" w:cs="Arial"/>
          <w:sz w:val="24"/>
          <w:szCs w:val="24"/>
        </w:rPr>
        <w:t xml:space="preserve">Além da redução de custos, o </w:t>
      </w:r>
      <w:proofErr w:type="spellStart"/>
      <w:r>
        <w:rPr>
          <w:rFonts w:ascii="Arial" w:eastAsia="Arial" w:hAnsi="Arial" w:cs="Arial"/>
          <w:sz w:val="24"/>
          <w:szCs w:val="24"/>
        </w:rPr>
        <w:t>crowdsourcing</w:t>
      </w:r>
      <w:proofErr w:type="spellEnd"/>
      <w:r>
        <w:rPr>
          <w:rFonts w:ascii="Arial" w:eastAsia="Arial" w:hAnsi="Arial" w:cs="Arial"/>
          <w:sz w:val="24"/>
          <w:szCs w:val="24"/>
        </w:rPr>
        <w:t xml:space="preserve"> é um processo de obtenção de feedback de usuários, contudo, estes usuários, segundo HOSSAIN (2012) devem </w:t>
      </w:r>
      <w:r>
        <w:rPr>
          <w:rFonts w:ascii="Arial" w:eastAsia="Arial" w:hAnsi="Arial" w:cs="Arial"/>
          <w:sz w:val="24"/>
          <w:szCs w:val="24"/>
        </w:rPr>
        <w:lastRenderedPageBreak/>
        <w:t>estar cientes de tudo que ocorre no projeto e na equipe, sendo chamado este processo de Consciência em Grupo.</w:t>
      </w:r>
    </w:p>
    <w:p w:rsidR="002647A3" w:rsidRDefault="000C1B12" w:rsidP="00994378">
      <w:pPr>
        <w:spacing w:after="0" w:line="360" w:lineRule="auto"/>
        <w:ind w:firstLine="1134"/>
        <w:jc w:val="both"/>
        <w:rPr>
          <w:rFonts w:ascii="Arial" w:eastAsia="Arial" w:hAnsi="Arial" w:cs="Arial"/>
          <w:sz w:val="24"/>
          <w:szCs w:val="24"/>
        </w:rPr>
      </w:pPr>
      <w:r>
        <w:rPr>
          <w:rFonts w:ascii="Arial" w:eastAsia="Arial" w:hAnsi="Arial" w:cs="Arial"/>
          <w:sz w:val="24"/>
          <w:szCs w:val="24"/>
        </w:rPr>
        <w:t xml:space="preserve">O </w:t>
      </w:r>
      <w:proofErr w:type="spellStart"/>
      <w:r>
        <w:rPr>
          <w:rFonts w:ascii="Arial" w:eastAsia="Arial" w:hAnsi="Arial" w:cs="Arial"/>
          <w:sz w:val="24"/>
          <w:szCs w:val="24"/>
        </w:rPr>
        <w:t>crowdsourcing</w:t>
      </w:r>
      <w:proofErr w:type="spellEnd"/>
      <w:r>
        <w:rPr>
          <w:rFonts w:ascii="Arial" w:eastAsia="Arial" w:hAnsi="Arial" w:cs="Arial"/>
          <w:sz w:val="24"/>
          <w:szCs w:val="24"/>
        </w:rPr>
        <w:t>, contudo, pode ser classificado por suas atividades e seus pilares. Segundo HOSSEIN et al. (2005) podem ser divididas em quatro pilares, que serão detalhadas a seguir</w:t>
      </w:r>
      <w:r w:rsidR="00F8784A">
        <w:rPr>
          <w:rFonts w:ascii="Arial" w:eastAsia="Arial" w:hAnsi="Arial" w:cs="Arial"/>
          <w:sz w:val="24"/>
          <w:szCs w:val="24"/>
        </w:rPr>
        <w:t>.</w:t>
      </w:r>
      <w:r w:rsidR="002647A3">
        <w:rPr>
          <w:rFonts w:ascii="Arial" w:eastAsia="Arial" w:hAnsi="Arial" w:cs="Arial"/>
          <w:sz w:val="24"/>
          <w:szCs w:val="24"/>
        </w:rPr>
        <w:t xml:space="preserve"> </w:t>
      </w:r>
    </w:p>
    <w:p w:rsidR="00F039B0" w:rsidRDefault="00F8784A">
      <w:pPr>
        <w:spacing w:after="0" w:line="360" w:lineRule="auto"/>
        <w:ind w:firstLine="1134"/>
        <w:jc w:val="both"/>
        <w:rPr>
          <w:rFonts w:ascii="Arial" w:eastAsia="Arial" w:hAnsi="Arial" w:cs="Arial"/>
          <w:sz w:val="24"/>
          <w:szCs w:val="24"/>
        </w:rPr>
      </w:pPr>
      <w:r>
        <w:rPr>
          <w:rFonts w:ascii="Arial" w:eastAsia="Arial" w:hAnsi="Arial" w:cs="Arial"/>
          <w:sz w:val="24"/>
          <w:szCs w:val="24"/>
        </w:rPr>
        <w:t xml:space="preserve">O primeiro pilar é relacionado as pessoas envolvidas, que constituem as atividades do processo (HOSSEIN et al. 2014). O segundo </w:t>
      </w:r>
      <w:proofErr w:type="spellStart"/>
      <w:r>
        <w:rPr>
          <w:rFonts w:ascii="Arial" w:eastAsia="Arial" w:hAnsi="Arial" w:cs="Arial"/>
          <w:sz w:val="24"/>
          <w:szCs w:val="24"/>
        </w:rPr>
        <w:t>pilasr</w:t>
      </w:r>
      <w:proofErr w:type="spellEnd"/>
      <w:r>
        <w:rPr>
          <w:rFonts w:ascii="Arial" w:eastAsia="Arial" w:hAnsi="Arial" w:cs="Arial"/>
          <w:sz w:val="24"/>
          <w:szCs w:val="24"/>
        </w:rPr>
        <w:t xml:space="preserve"> é a tarefa propriamente dita que irá atrair o público que irá participar da atividade de </w:t>
      </w:r>
      <w:proofErr w:type="spellStart"/>
      <w:r>
        <w:rPr>
          <w:rFonts w:ascii="Arial" w:eastAsia="Arial" w:hAnsi="Arial" w:cs="Arial"/>
          <w:sz w:val="24"/>
          <w:szCs w:val="24"/>
        </w:rPr>
        <w:t>crowdsourcing</w:t>
      </w:r>
      <w:proofErr w:type="spellEnd"/>
      <w:r>
        <w:rPr>
          <w:rFonts w:ascii="Arial" w:eastAsia="Arial" w:hAnsi="Arial" w:cs="Arial"/>
          <w:sz w:val="24"/>
          <w:szCs w:val="24"/>
        </w:rPr>
        <w:t>.</w:t>
      </w:r>
    </w:p>
    <w:p w:rsidR="00F8784A" w:rsidRDefault="00F8784A">
      <w:pPr>
        <w:spacing w:after="0" w:line="360" w:lineRule="auto"/>
        <w:ind w:firstLine="1134"/>
        <w:jc w:val="both"/>
        <w:rPr>
          <w:rFonts w:ascii="Arial" w:eastAsia="Arial" w:hAnsi="Arial" w:cs="Arial"/>
          <w:sz w:val="24"/>
          <w:szCs w:val="24"/>
        </w:rPr>
      </w:pPr>
      <w:r>
        <w:rPr>
          <w:rFonts w:ascii="Arial" w:eastAsia="Arial" w:hAnsi="Arial" w:cs="Arial"/>
          <w:sz w:val="24"/>
          <w:szCs w:val="24"/>
        </w:rPr>
        <w:t xml:space="preserve">O quarto pilar é o sistema, meio ou canal onde ocorrerá </w:t>
      </w:r>
      <w:r w:rsidR="00A34D6F">
        <w:rPr>
          <w:rFonts w:ascii="Arial" w:eastAsia="Arial" w:hAnsi="Arial" w:cs="Arial"/>
          <w:sz w:val="24"/>
          <w:szCs w:val="24"/>
        </w:rPr>
        <w:t>os processos</w:t>
      </w:r>
      <w:r>
        <w:rPr>
          <w:rFonts w:ascii="Arial" w:eastAsia="Arial" w:hAnsi="Arial" w:cs="Arial"/>
          <w:sz w:val="24"/>
          <w:szCs w:val="24"/>
        </w:rPr>
        <w:t xml:space="preserve"> de obtenção de informações que podem ou não ser um meio digital (HOSSEIN et al, 2014)</w:t>
      </w:r>
    </w:p>
    <w:p w:rsidR="00F8784A" w:rsidRDefault="00F8784A">
      <w:pPr>
        <w:spacing w:after="0" w:line="360" w:lineRule="auto"/>
        <w:ind w:firstLine="1134"/>
        <w:jc w:val="both"/>
        <w:rPr>
          <w:rFonts w:ascii="Arial" w:eastAsia="Arial" w:hAnsi="Arial" w:cs="Arial"/>
          <w:sz w:val="24"/>
          <w:szCs w:val="24"/>
        </w:rPr>
      </w:pPr>
      <w:r>
        <w:rPr>
          <w:rFonts w:ascii="Arial" w:eastAsia="Arial" w:hAnsi="Arial" w:cs="Arial"/>
          <w:sz w:val="24"/>
          <w:szCs w:val="24"/>
        </w:rPr>
        <w:t xml:space="preserve">Além dos pilares, também há 5 características principais como a </w:t>
      </w:r>
      <w:r w:rsidR="00E05DA7">
        <w:rPr>
          <w:rFonts w:ascii="Arial" w:eastAsia="Arial" w:hAnsi="Arial" w:cs="Arial"/>
          <w:sz w:val="24"/>
          <w:szCs w:val="24"/>
        </w:rPr>
        <w:t xml:space="preserve">diversidade, a </w:t>
      </w:r>
      <w:proofErr w:type="spellStart"/>
      <w:r w:rsidR="00E05DA7">
        <w:rPr>
          <w:rFonts w:ascii="Arial" w:eastAsia="Arial" w:hAnsi="Arial" w:cs="Arial"/>
          <w:sz w:val="24"/>
          <w:szCs w:val="24"/>
        </w:rPr>
        <w:t>know-less</w:t>
      </w:r>
      <w:proofErr w:type="spellEnd"/>
      <w:r w:rsidR="00E05DA7">
        <w:rPr>
          <w:rFonts w:ascii="Arial" w:eastAsia="Arial" w:hAnsi="Arial" w:cs="Arial"/>
          <w:sz w:val="24"/>
          <w:szCs w:val="24"/>
        </w:rPr>
        <w:t xml:space="preserve">, </w:t>
      </w:r>
      <w:proofErr w:type="spellStart"/>
      <w:r w:rsidR="00E05DA7">
        <w:rPr>
          <w:rFonts w:ascii="Arial" w:eastAsia="Arial" w:hAnsi="Arial" w:cs="Arial"/>
          <w:sz w:val="24"/>
          <w:szCs w:val="24"/>
        </w:rPr>
        <w:t>large</w:t>
      </w:r>
      <w:r>
        <w:rPr>
          <w:rFonts w:ascii="Arial" w:eastAsia="Arial" w:hAnsi="Arial" w:cs="Arial"/>
          <w:sz w:val="24"/>
          <w:szCs w:val="24"/>
        </w:rPr>
        <w:t>ness</w:t>
      </w:r>
      <w:proofErr w:type="spellEnd"/>
      <w:r>
        <w:rPr>
          <w:rFonts w:ascii="Arial" w:eastAsia="Arial" w:hAnsi="Arial" w:cs="Arial"/>
          <w:sz w:val="24"/>
          <w:szCs w:val="24"/>
        </w:rPr>
        <w:t xml:space="preserve"> e a </w:t>
      </w:r>
      <w:proofErr w:type="spellStart"/>
      <w:r>
        <w:rPr>
          <w:rFonts w:ascii="Arial" w:eastAsia="Arial" w:hAnsi="Arial" w:cs="Arial"/>
          <w:sz w:val="24"/>
          <w:szCs w:val="24"/>
        </w:rPr>
        <w:t>suitability</w:t>
      </w:r>
      <w:proofErr w:type="spellEnd"/>
      <w:r>
        <w:rPr>
          <w:rFonts w:ascii="Arial" w:eastAsia="Arial" w:hAnsi="Arial" w:cs="Arial"/>
          <w:sz w:val="24"/>
          <w:szCs w:val="24"/>
        </w:rPr>
        <w:t>.</w:t>
      </w:r>
    </w:p>
    <w:p w:rsidR="00F8784A" w:rsidRDefault="00F8784A">
      <w:pPr>
        <w:spacing w:after="0" w:line="360" w:lineRule="auto"/>
        <w:ind w:firstLine="1134"/>
        <w:jc w:val="both"/>
        <w:rPr>
          <w:rFonts w:ascii="Arial" w:eastAsia="Arial" w:hAnsi="Arial" w:cs="Arial"/>
          <w:sz w:val="24"/>
          <w:szCs w:val="24"/>
        </w:rPr>
      </w:pPr>
      <w:r>
        <w:rPr>
          <w:rFonts w:ascii="Arial" w:eastAsia="Arial" w:hAnsi="Arial" w:cs="Arial"/>
          <w:sz w:val="24"/>
          <w:szCs w:val="24"/>
        </w:rPr>
        <w:t>A diversidade refere-se a distinção entre as pessoas que participam do processo, classificados em gênero, localidade e faixa etária.</w:t>
      </w:r>
    </w:p>
    <w:p w:rsidR="00F8784A" w:rsidRDefault="00F8784A">
      <w:pPr>
        <w:spacing w:after="0" w:line="360" w:lineRule="auto"/>
        <w:ind w:firstLine="1134"/>
        <w:jc w:val="both"/>
        <w:rPr>
          <w:rFonts w:ascii="Arial" w:eastAsia="Arial" w:hAnsi="Arial" w:cs="Arial"/>
          <w:sz w:val="24"/>
          <w:szCs w:val="24"/>
        </w:rPr>
      </w:pPr>
      <w:r>
        <w:rPr>
          <w:rFonts w:ascii="Arial" w:eastAsia="Arial" w:hAnsi="Arial" w:cs="Arial"/>
          <w:sz w:val="24"/>
          <w:szCs w:val="24"/>
        </w:rPr>
        <w:t xml:space="preserve">A segunda característica chamada de </w:t>
      </w:r>
      <w:proofErr w:type="spellStart"/>
      <w:r>
        <w:rPr>
          <w:rFonts w:ascii="Arial" w:eastAsia="Arial" w:hAnsi="Arial" w:cs="Arial"/>
          <w:sz w:val="24"/>
          <w:szCs w:val="24"/>
        </w:rPr>
        <w:t>unknow</w:t>
      </w:r>
      <w:r w:rsidR="00E05DA7">
        <w:rPr>
          <w:rFonts w:ascii="Arial" w:eastAsia="Arial" w:hAnsi="Arial" w:cs="Arial"/>
          <w:sz w:val="24"/>
          <w:szCs w:val="24"/>
        </w:rPr>
        <w:t>-</w:t>
      </w:r>
      <w:r>
        <w:rPr>
          <w:rFonts w:ascii="Arial" w:eastAsia="Arial" w:hAnsi="Arial" w:cs="Arial"/>
          <w:sz w:val="24"/>
          <w:szCs w:val="24"/>
        </w:rPr>
        <w:t>less</w:t>
      </w:r>
      <w:proofErr w:type="spellEnd"/>
      <w:r>
        <w:rPr>
          <w:rFonts w:ascii="Arial" w:eastAsia="Arial" w:hAnsi="Arial" w:cs="Arial"/>
          <w:sz w:val="24"/>
          <w:szCs w:val="24"/>
        </w:rPr>
        <w:t xml:space="preserve"> que trata do anonimato, contudo, este pode ser subdividido em dois tipos, quando o </w:t>
      </w:r>
      <w:proofErr w:type="spellStart"/>
      <w:r>
        <w:rPr>
          <w:rFonts w:ascii="Arial" w:eastAsia="Arial" w:hAnsi="Arial" w:cs="Arial"/>
          <w:sz w:val="24"/>
          <w:szCs w:val="24"/>
        </w:rPr>
        <w:t>crowd</w:t>
      </w:r>
      <w:proofErr w:type="spellEnd"/>
      <w:r>
        <w:rPr>
          <w:rFonts w:ascii="Arial" w:eastAsia="Arial" w:hAnsi="Arial" w:cs="Arial"/>
          <w:sz w:val="24"/>
          <w:szCs w:val="24"/>
        </w:rPr>
        <w:t xml:space="preserve"> não sabe quem está realizando o processo ou quando um dado participante não conhece os demais.</w:t>
      </w:r>
    </w:p>
    <w:p w:rsidR="00F039B0" w:rsidRDefault="00E05DA7">
      <w:pPr>
        <w:spacing w:after="0" w:line="360" w:lineRule="auto"/>
        <w:ind w:firstLine="1134"/>
        <w:jc w:val="both"/>
        <w:rPr>
          <w:rFonts w:ascii="Arial" w:eastAsia="Arial" w:hAnsi="Arial" w:cs="Arial"/>
          <w:sz w:val="24"/>
          <w:szCs w:val="24"/>
        </w:rPr>
      </w:pPr>
      <w:r>
        <w:rPr>
          <w:rFonts w:ascii="Arial" w:eastAsia="Arial" w:hAnsi="Arial" w:cs="Arial"/>
          <w:sz w:val="24"/>
          <w:szCs w:val="24"/>
        </w:rPr>
        <w:t xml:space="preserve">Já a característica </w:t>
      </w:r>
      <w:proofErr w:type="spellStart"/>
      <w:r>
        <w:rPr>
          <w:rFonts w:ascii="Arial" w:eastAsia="Arial" w:hAnsi="Arial" w:cs="Arial"/>
          <w:sz w:val="24"/>
          <w:szCs w:val="24"/>
        </w:rPr>
        <w:t>largeness</w:t>
      </w:r>
      <w:proofErr w:type="spellEnd"/>
      <w:r>
        <w:rPr>
          <w:rFonts w:ascii="Arial" w:eastAsia="Arial" w:hAnsi="Arial" w:cs="Arial"/>
          <w:sz w:val="24"/>
          <w:szCs w:val="24"/>
        </w:rPr>
        <w:t xml:space="preserve"> refere-se ao tamanho da abrangência de colaboração que em contextos muito abrangentes não se deve fazer com que o </w:t>
      </w:r>
      <w:proofErr w:type="spellStart"/>
      <w:r>
        <w:rPr>
          <w:rFonts w:ascii="Arial" w:eastAsia="Arial" w:hAnsi="Arial" w:cs="Arial"/>
          <w:sz w:val="24"/>
          <w:szCs w:val="24"/>
        </w:rPr>
        <w:t>crowd</w:t>
      </w:r>
      <w:proofErr w:type="spellEnd"/>
      <w:r>
        <w:rPr>
          <w:rFonts w:ascii="Arial" w:eastAsia="Arial" w:hAnsi="Arial" w:cs="Arial"/>
          <w:sz w:val="24"/>
          <w:szCs w:val="24"/>
        </w:rPr>
        <w:t xml:space="preserve"> assuma muitas responsabilidades para evitar confusão na multidão. A quarta característica é a </w:t>
      </w:r>
      <w:proofErr w:type="spellStart"/>
      <w:r>
        <w:rPr>
          <w:rFonts w:ascii="Arial" w:eastAsia="Arial" w:hAnsi="Arial" w:cs="Arial"/>
          <w:sz w:val="24"/>
          <w:szCs w:val="24"/>
        </w:rPr>
        <w:t>suitability</w:t>
      </w:r>
      <w:proofErr w:type="spellEnd"/>
      <w:r>
        <w:rPr>
          <w:rFonts w:ascii="Arial" w:eastAsia="Arial" w:hAnsi="Arial" w:cs="Arial"/>
          <w:sz w:val="24"/>
          <w:szCs w:val="24"/>
        </w:rPr>
        <w:t xml:space="preserve"> que refere-se aos ajustes necessários quanto as habilidades dos usuários para realizar uma tarefa (HOSSEIN et al, 2014).</w:t>
      </w:r>
    </w:p>
    <w:p w:rsidR="00E05DA7" w:rsidRDefault="00E05DA7">
      <w:pPr>
        <w:spacing w:after="0" w:line="360" w:lineRule="auto"/>
        <w:ind w:firstLine="1134"/>
        <w:jc w:val="both"/>
        <w:rPr>
          <w:rFonts w:ascii="Arial" w:eastAsia="Arial" w:hAnsi="Arial" w:cs="Arial"/>
          <w:sz w:val="24"/>
          <w:szCs w:val="24"/>
        </w:rPr>
      </w:pPr>
      <w:r>
        <w:rPr>
          <w:rFonts w:ascii="Arial" w:eastAsia="Arial" w:hAnsi="Arial" w:cs="Arial"/>
          <w:sz w:val="24"/>
          <w:szCs w:val="24"/>
        </w:rPr>
        <w:t xml:space="preserve">Das características mais detalhadas e importantes para o escopo deste projeto se trata das características do segundo pilar do </w:t>
      </w:r>
      <w:proofErr w:type="spellStart"/>
      <w:r>
        <w:rPr>
          <w:rFonts w:ascii="Arial" w:eastAsia="Arial" w:hAnsi="Arial" w:cs="Arial"/>
          <w:sz w:val="24"/>
          <w:szCs w:val="24"/>
        </w:rPr>
        <w:t>crowdsourcer</w:t>
      </w:r>
      <w:proofErr w:type="spellEnd"/>
      <w:r>
        <w:rPr>
          <w:rFonts w:ascii="Arial" w:eastAsia="Arial" w:hAnsi="Arial" w:cs="Arial"/>
          <w:sz w:val="24"/>
          <w:szCs w:val="24"/>
        </w:rPr>
        <w:t xml:space="preserve">. Esta seria relacionada aos incentivos que seria o ânimo para desempenhar o processo onde o </w:t>
      </w:r>
      <w:proofErr w:type="spellStart"/>
      <w:r>
        <w:rPr>
          <w:rFonts w:ascii="Arial" w:eastAsia="Arial" w:hAnsi="Arial" w:cs="Arial"/>
          <w:sz w:val="24"/>
          <w:szCs w:val="24"/>
        </w:rPr>
        <w:t>crowdsourcer</w:t>
      </w:r>
      <w:proofErr w:type="spellEnd"/>
      <w:r>
        <w:rPr>
          <w:rFonts w:ascii="Arial" w:eastAsia="Arial" w:hAnsi="Arial" w:cs="Arial"/>
          <w:sz w:val="24"/>
          <w:szCs w:val="24"/>
        </w:rPr>
        <w:t xml:space="preserve"> pode fornecer incentivos como financeiro, social ou de entretenimento.  Outra característica do segundo pilar refere-se a audiência aberta ao público em geral ou ao menos que tenham relevância ao escopo do projeto. (HOSSEIN et al., 2015).</w:t>
      </w:r>
    </w:p>
    <w:p w:rsidR="00E05DA7" w:rsidRDefault="00E05DA7">
      <w:pPr>
        <w:spacing w:after="0" w:line="360" w:lineRule="auto"/>
        <w:ind w:firstLine="1134"/>
        <w:jc w:val="both"/>
        <w:rPr>
          <w:rFonts w:ascii="Arial" w:eastAsia="Arial" w:hAnsi="Arial" w:cs="Arial"/>
          <w:sz w:val="24"/>
          <w:szCs w:val="24"/>
        </w:rPr>
      </w:pPr>
      <w:r>
        <w:rPr>
          <w:rFonts w:ascii="Arial" w:eastAsia="Arial" w:hAnsi="Arial" w:cs="Arial"/>
          <w:sz w:val="24"/>
          <w:szCs w:val="24"/>
        </w:rPr>
        <w:t xml:space="preserve">A partir de estudos associando as áreas da engenharia de software e o </w:t>
      </w:r>
      <w:proofErr w:type="spellStart"/>
      <w:r>
        <w:rPr>
          <w:rFonts w:ascii="Arial" w:eastAsia="Arial" w:hAnsi="Arial" w:cs="Arial"/>
          <w:sz w:val="24"/>
          <w:szCs w:val="24"/>
        </w:rPr>
        <w:t>crowdsourcing</w:t>
      </w:r>
      <w:proofErr w:type="spellEnd"/>
      <w:r>
        <w:rPr>
          <w:rFonts w:ascii="Arial" w:eastAsia="Arial" w:hAnsi="Arial" w:cs="Arial"/>
          <w:sz w:val="24"/>
          <w:szCs w:val="24"/>
        </w:rPr>
        <w:t xml:space="preserve">, analisou-se que, o uso dos recursos de obtenção de feedback do </w:t>
      </w:r>
      <w:proofErr w:type="spellStart"/>
      <w:r>
        <w:rPr>
          <w:rFonts w:ascii="Arial" w:eastAsia="Arial" w:hAnsi="Arial" w:cs="Arial"/>
          <w:sz w:val="24"/>
          <w:szCs w:val="24"/>
        </w:rPr>
        <w:t>crowdsourcing</w:t>
      </w:r>
      <w:proofErr w:type="spellEnd"/>
      <w:r>
        <w:rPr>
          <w:rFonts w:ascii="Arial" w:eastAsia="Arial" w:hAnsi="Arial" w:cs="Arial"/>
          <w:sz w:val="24"/>
          <w:szCs w:val="24"/>
        </w:rPr>
        <w:t xml:space="preserve"> pode facilitar o processo de levantamento de requisitos de modo a </w:t>
      </w:r>
      <w:r>
        <w:rPr>
          <w:rFonts w:ascii="Arial" w:eastAsia="Arial" w:hAnsi="Arial" w:cs="Arial"/>
          <w:sz w:val="24"/>
          <w:szCs w:val="24"/>
        </w:rPr>
        <w:lastRenderedPageBreak/>
        <w:t>atender as necessidades dos usuários projetando um software sob medida</w:t>
      </w:r>
      <w:r w:rsidR="00392B27">
        <w:rPr>
          <w:rFonts w:ascii="Arial" w:eastAsia="Arial" w:hAnsi="Arial" w:cs="Arial"/>
          <w:sz w:val="24"/>
          <w:szCs w:val="24"/>
        </w:rPr>
        <w:t xml:space="preserve">. Estes estudos estão relacionados a </w:t>
      </w:r>
      <w:proofErr w:type="spellStart"/>
      <w:r w:rsidR="00392B27">
        <w:rPr>
          <w:rFonts w:ascii="Arial" w:eastAsia="Arial" w:hAnsi="Arial" w:cs="Arial"/>
          <w:sz w:val="24"/>
          <w:szCs w:val="24"/>
        </w:rPr>
        <w:t>empirical</w:t>
      </w:r>
      <w:proofErr w:type="spellEnd"/>
      <w:r w:rsidR="00392B27">
        <w:rPr>
          <w:rFonts w:ascii="Arial" w:eastAsia="Arial" w:hAnsi="Arial" w:cs="Arial"/>
          <w:sz w:val="24"/>
          <w:szCs w:val="24"/>
        </w:rPr>
        <w:t xml:space="preserve"> </w:t>
      </w:r>
      <w:proofErr w:type="spellStart"/>
      <w:r w:rsidR="00392B27">
        <w:rPr>
          <w:rFonts w:ascii="Arial" w:eastAsia="Arial" w:hAnsi="Arial" w:cs="Arial"/>
          <w:sz w:val="24"/>
          <w:szCs w:val="24"/>
        </w:rPr>
        <w:t>validation</w:t>
      </w:r>
      <w:proofErr w:type="spellEnd"/>
      <w:r w:rsidR="00392B27">
        <w:rPr>
          <w:rFonts w:ascii="Arial" w:eastAsia="Arial" w:hAnsi="Arial" w:cs="Arial"/>
          <w:sz w:val="24"/>
          <w:szCs w:val="24"/>
        </w:rPr>
        <w:t xml:space="preserve">, </w:t>
      </w:r>
      <w:proofErr w:type="spellStart"/>
      <w:r w:rsidR="00392B27">
        <w:rPr>
          <w:rFonts w:ascii="Arial" w:eastAsia="Arial" w:hAnsi="Arial" w:cs="Arial"/>
          <w:sz w:val="24"/>
          <w:szCs w:val="24"/>
        </w:rPr>
        <w:t>requirements</w:t>
      </w:r>
      <w:proofErr w:type="spellEnd"/>
      <w:r w:rsidR="00392B27">
        <w:rPr>
          <w:rFonts w:ascii="Arial" w:eastAsia="Arial" w:hAnsi="Arial" w:cs="Arial"/>
          <w:sz w:val="24"/>
          <w:szCs w:val="24"/>
        </w:rPr>
        <w:t xml:space="preserve"> </w:t>
      </w:r>
      <w:proofErr w:type="spellStart"/>
      <w:r w:rsidR="00392B27">
        <w:rPr>
          <w:rFonts w:ascii="Arial" w:eastAsia="Arial" w:hAnsi="Arial" w:cs="Arial"/>
          <w:sz w:val="24"/>
          <w:szCs w:val="24"/>
        </w:rPr>
        <w:t>identification</w:t>
      </w:r>
      <w:proofErr w:type="spellEnd"/>
      <w:r w:rsidR="00392B27">
        <w:rPr>
          <w:rFonts w:ascii="Arial" w:eastAsia="Arial" w:hAnsi="Arial" w:cs="Arial"/>
          <w:sz w:val="24"/>
          <w:szCs w:val="24"/>
        </w:rPr>
        <w:t xml:space="preserve">, </w:t>
      </w:r>
      <w:proofErr w:type="spellStart"/>
      <w:r w:rsidR="00392B27">
        <w:rPr>
          <w:rFonts w:ascii="Arial" w:eastAsia="Arial" w:hAnsi="Arial" w:cs="Arial"/>
          <w:sz w:val="24"/>
          <w:szCs w:val="24"/>
        </w:rPr>
        <w:t>stakeholders</w:t>
      </w:r>
      <w:proofErr w:type="spellEnd"/>
      <w:r w:rsidR="00392B27">
        <w:rPr>
          <w:rFonts w:ascii="Arial" w:eastAsia="Arial" w:hAnsi="Arial" w:cs="Arial"/>
          <w:sz w:val="24"/>
          <w:szCs w:val="24"/>
        </w:rPr>
        <w:t xml:space="preserve"> </w:t>
      </w:r>
      <w:proofErr w:type="spellStart"/>
      <w:r w:rsidR="00392B27">
        <w:rPr>
          <w:rFonts w:ascii="Arial" w:eastAsia="Arial" w:hAnsi="Arial" w:cs="Arial"/>
          <w:sz w:val="24"/>
          <w:szCs w:val="24"/>
        </w:rPr>
        <w:t>discovery</w:t>
      </w:r>
      <w:proofErr w:type="spellEnd"/>
      <w:r w:rsidR="00392B27">
        <w:rPr>
          <w:rFonts w:ascii="Arial" w:eastAsia="Arial" w:hAnsi="Arial" w:cs="Arial"/>
          <w:sz w:val="24"/>
          <w:szCs w:val="24"/>
        </w:rPr>
        <w:t xml:space="preserve">, </w:t>
      </w:r>
      <w:proofErr w:type="spellStart"/>
      <w:r w:rsidR="00392B27">
        <w:rPr>
          <w:rFonts w:ascii="Arial" w:eastAsia="Arial" w:hAnsi="Arial" w:cs="Arial"/>
          <w:sz w:val="24"/>
          <w:szCs w:val="24"/>
        </w:rPr>
        <w:t>requirements</w:t>
      </w:r>
      <w:proofErr w:type="spellEnd"/>
      <w:r w:rsidR="00392B27">
        <w:rPr>
          <w:rFonts w:ascii="Arial" w:eastAsia="Arial" w:hAnsi="Arial" w:cs="Arial"/>
          <w:sz w:val="24"/>
          <w:szCs w:val="24"/>
        </w:rPr>
        <w:t xml:space="preserve"> </w:t>
      </w:r>
      <w:proofErr w:type="spellStart"/>
      <w:r w:rsidR="00392B27">
        <w:rPr>
          <w:rFonts w:ascii="Arial" w:eastAsia="Arial" w:hAnsi="Arial" w:cs="Arial"/>
          <w:sz w:val="24"/>
          <w:szCs w:val="24"/>
        </w:rPr>
        <w:t>engineering</w:t>
      </w:r>
      <w:proofErr w:type="spellEnd"/>
      <w:r w:rsidR="00392B27">
        <w:rPr>
          <w:rFonts w:ascii="Arial" w:eastAsia="Arial" w:hAnsi="Arial" w:cs="Arial"/>
          <w:sz w:val="24"/>
          <w:szCs w:val="24"/>
        </w:rPr>
        <w:t xml:space="preserve">, </w:t>
      </w:r>
      <w:proofErr w:type="spellStart"/>
      <w:r w:rsidR="00392B27">
        <w:rPr>
          <w:rFonts w:ascii="Arial" w:eastAsia="Arial" w:hAnsi="Arial" w:cs="Arial"/>
          <w:sz w:val="24"/>
          <w:szCs w:val="24"/>
        </w:rPr>
        <w:t>requirement-driven</w:t>
      </w:r>
      <w:proofErr w:type="spellEnd"/>
      <w:r w:rsidR="00392B27">
        <w:rPr>
          <w:rFonts w:ascii="Arial" w:eastAsia="Arial" w:hAnsi="Arial" w:cs="Arial"/>
          <w:sz w:val="24"/>
          <w:szCs w:val="24"/>
        </w:rPr>
        <w:t xml:space="preserve"> social </w:t>
      </w:r>
      <w:proofErr w:type="spellStart"/>
      <w:r w:rsidR="00392B27">
        <w:rPr>
          <w:rFonts w:ascii="Arial" w:eastAsia="Arial" w:hAnsi="Arial" w:cs="Arial"/>
          <w:sz w:val="24"/>
          <w:szCs w:val="24"/>
        </w:rPr>
        <w:t>adaptation</w:t>
      </w:r>
      <w:proofErr w:type="spellEnd"/>
      <w:r w:rsidR="00392B27">
        <w:rPr>
          <w:rFonts w:ascii="Arial" w:eastAsia="Arial" w:hAnsi="Arial" w:cs="Arial"/>
          <w:sz w:val="24"/>
          <w:szCs w:val="24"/>
        </w:rPr>
        <w:t xml:space="preserve"> e feedback-</w:t>
      </w:r>
      <w:proofErr w:type="spellStart"/>
      <w:r w:rsidR="00392B27">
        <w:rPr>
          <w:rFonts w:ascii="Arial" w:eastAsia="Arial" w:hAnsi="Arial" w:cs="Arial"/>
          <w:sz w:val="24"/>
          <w:szCs w:val="24"/>
        </w:rPr>
        <w:t>based</w:t>
      </w:r>
      <w:proofErr w:type="spellEnd"/>
      <w:r w:rsidR="00392B27">
        <w:rPr>
          <w:rFonts w:ascii="Arial" w:eastAsia="Arial" w:hAnsi="Arial" w:cs="Arial"/>
          <w:sz w:val="24"/>
          <w:szCs w:val="24"/>
        </w:rPr>
        <w:t xml:space="preserve"> </w:t>
      </w:r>
      <w:proofErr w:type="spellStart"/>
      <w:r w:rsidR="00392B27">
        <w:rPr>
          <w:rFonts w:ascii="Arial" w:eastAsia="Arial" w:hAnsi="Arial" w:cs="Arial"/>
          <w:sz w:val="24"/>
          <w:szCs w:val="24"/>
        </w:rPr>
        <w:t>requirement</w:t>
      </w:r>
      <w:proofErr w:type="spellEnd"/>
      <w:r w:rsidR="00392B27">
        <w:rPr>
          <w:rFonts w:ascii="Arial" w:eastAsia="Arial" w:hAnsi="Arial" w:cs="Arial"/>
          <w:sz w:val="24"/>
          <w:szCs w:val="24"/>
        </w:rPr>
        <w:t xml:space="preserve"> (HOSSEIN et al., 2015)</w:t>
      </w:r>
    </w:p>
    <w:p w:rsidR="00F039B0" w:rsidRDefault="00E05DA7">
      <w:r>
        <w:tab/>
      </w:r>
    </w:p>
    <w:p w:rsidR="00F039B0" w:rsidRDefault="00927AA7">
      <w:pPr>
        <w:pStyle w:val="Ttulo2"/>
        <w:numPr>
          <w:ilvl w:val="1"/>
          <w:numId w:val="2"/>
        </w:numPr>
        <w:ind w:left="0" w:firstLine="0"/>
        <w:rPr>
          <w:b/>
        </w:rPr>
      </w:pPr>
      <w:bookmarkStart w:id="9" w:name="_Toc481958366"/>
      <w:r>
        <w:rPr>
          <w:rFonts w:ascii="Arial" w:eastAsia="Arial" w:hAnsi="Arial" w:cs="Arial"/>
          <w:b/>
          <w:color w:val="000000"/>
          <w:sz w:val="24"/>
          <w:szCs w:val="24"/>
        </w:rPr>
        <w:t>ENGENHARIA DE REQUISITOS</w:t>
      </w:r>
      <w:bookmarkEnd w:id="9"/>
    </w:p>
    <w:p w:rsidR="00F039B0" w:rsidRDefault="00F039B0">
      <w:pPr>
        <w:spacing w:after="0" w:line="360" w:lineRule="auto"/>
        <w:rPr>
          <w:rFonts w:ascii="Arial" w:eastAsia="Arial" w:hAnsi="Arial" w:cs="Arial"/>
          <w:sz w:val="24"/>
          <w:szCs w:val="24"/>
        </w:rPr>
      </w:pPr>
    </w:p>
    <w:p w:rsidR="00F039B0" w:rsidRDefault="00927AA7">
      <w:pPr>
        <w:spacing w:after="0" w:line="360" w:lineRule="auto"/>
        <w:ind w:firstLine="1134"/>
        <w:jc w:val="both"/>
        <w:rPr>
          <w:rFonts w:ascii="Arial" w:eastAsia="Arial" w:hAnsi="Arial" w:cs="Arial"/>
          <w:sz w:val="24"/>
          <w:szCs w:val="24"/>
        </w:rPr>
      </w:pPr>
      <w:r>
        <w:rPr>
          <w:rFonts w:ascii="Arial" w:eastAsia="Arial" w:hAnsi="Arial" w:cs="Arial"/>
          <w:sz w:val="24"/>
          <w:szCs w:val="24"/>
        </w:rPr>
        <w:t>Segundo Pressman (</w:t>
      </w:r>
      <w:proofErr w:type="spellStart"/>
      <w:r>
        <w:rPr>
          <w:rFonts w:ascii="Arial" w:eastAsia="Arial" w:hAnsi="Arial" w:cs="Arial"/>
          <w:sz w:val="24"/>
          <w:szCs w:val="24"/>
        </w:rPr>
        <w:t>s/a</w:t>
      </w:r>
      <w:proofErr w:type="spellEnd"/>
      <w:r>
        <w:rPr>
          <w:rFonts w:ascii="Arial" w:eastAsia="Arial" w:hAnsi="Arial" w:cs="Arial"/>
          <w:sz w:val="24"/>
          <w:szCs w:val="24"/>
        </w:rPr>
        <w:t xml:space="preserve">) a Engenharia de Requisitos pode ser descrita como uma ação </w:t>
      </w:r>
      <w:r w:rsidR="003873BB">
        <w:rPr>
          <w:rFonts w:ascii="Arial" w:eastAsia="Arial" w:hAnsi="Arial" w:cs="Arial"/>
          <w:sz w:val="24"/>
          <w:szCs w:val="24"/>
        </w:rPr>
        <w:t>associada</w:t>
      </w:r>
      <w:r>
        <w:rPr>
          <w:rFonts w:ascii="Arial" w:eastAsia="Arial" w:hAnsi="Arial" w:cs="Arial"/>
          <w:sz w:val="24"/>
          <w:szCs w:val="24"/>
        </w:rPr>
        <w:t xml:space="preserve"> a Engenharia de Software que é iniciada na atividade de comunicação e continua na modelagem.</w:t>
      </w:r>
    </w:p>
    <w:p w:rsidR="00F039B0" w:rsidRDefault="00927AA7">
      <w:pPr>
        <w:spacing w:after="0" w:line="360" w:lineRule="auto"/>
        <w:ind w:firstLine="1134"/>
        <w:jc w:val="both"/>
        <w:rPr>
          <w:rFonts w:ascii="Arial" w:eastAsia="Arial" w:hAnsi="Arial" w:cs="Arial"/>
          <w:sz w:val="24"/>
          <w:szCs w:val="24"/>
        </w:rPr>
      </w:pPr>
      <w:r>
        <w:rPr>
          <w:rFonts w:ascii="Arial" w:eastAsia="Arial" w:hAnsi="Arial" w:cs="Arial"/>
          <w:sz w:val="24"/>
          <w:szCs w:val="24"/>
        </w:rPr>
        <w:t>Em outras palavras, a Engenharia de Requisitos permite entender as necessidades do cliente não apenas sob aspecto funcional, isto é, das funcionalidades de um software, mas também as consequências de determinadas escolhas no projeto de software.</w:t>
      </w:r>
    </w:p>
    <w:p w:rsidR="00406268" w:rsidRDefault="00927AA7">
      <w:pPr>
        <w:spacing w:after="0" w:line="360" w:lineRule="auto"/>
        <w:ind w:firstLine="1134"/>
        <w:jc w:val="both"/>
        <w:rPr>
          <w:rFonts w:ascii="Arial" w:eastAsia="Arial" w:hAnsi="Arial" w:cs="Arial"/>
          <w:sz w:val="24"/>
          <w:szCs w:val="24"/>
        </w:rPr>
      </w:pPr>
      <w:r>
        <w:rPr>
          <w:rFonts w:ascii="Arial" w:eastAsia="Arial" w:hAnsi="Arial" w:cs="Arial"/>
          <w:sz w:val="24"/>
          <w:szCs w:val="24"/>
        </w:rPr>
        <w:t>Segundo CHRISTELE e Kong (</w:t>
      </w:r>
      <w:proofErr w:type="spellStart"/>
      <w:r>
        <w:rPr>
          <w:rFonts w:ascii="Arial" w:eastAsia="Arial" w:hAnsi="Arial" w:cs="Arial"/>
          <w:sz w:val="24"/>
          <w:szCs w:val="24"/>
        </w:rPr>
        <w:t>s/a</w:t>
      </w:r>
      <w:proofErr w:type="spellEnd"/>
      <w:r>
        <w:rPr>
          <w:rFonts w:ascii="Arial" w:eastAsia="Arial" w:hAnsi="Arial" w:cs="Arial"/>
          <w:sz w:val="24"/>
          <w:szCs w:val="24"/>
        </w:rPr>
        <w:t>), já no levantamento de requisitos os problemas ocorrem, por problemas no escopo, tendo a má definição dos limites do projeto ou então com detalhes desnecessários ou imprecisos, gerando confusão e problemas de entendimento. Também ocorrem problemas quando os clientes não possuem o total domínio dos limites e capacidades de seus sistemas computacionais. Outro problema é quando o cliente</w:t>
      </w:r>
      <w:r w:rsidR="00406268">
        <w:rPr>
          <w:rFonts w:ascii="Arial" w:eastAsia="Arial" w:hAnsi="Arial" w:cs="Arial"/>
          <w:sz w:val="24"/>
          <w:szCs w:val="24"/>
        </w:rPr>
        <w:t xml:space="preserve"> ou usuário omite certos requisitos por considerarem certas informações obvias demais, acreditando que o analista já tenha todo o conhecimento do domínio e regras de negócios internalizadas pela empresa ou organização.</w:t>
      </w:r>
    </w:p>
    <w:p w:rsidR="00406268" w:rsidRDefault="00406268">
      <w:pPr>
        <w:spacing w:after="0" w:line="360" w:lineRule="auto"/>
        <w:ind w:firstLine="1134"/>
        <w:jc w:val="both"/>
        <w:rPr>
          <w:rFonts w:ascii="Arial" w:eastAsia="Arial" w:hAnsi="Arial" w:cs="Arial"/>
          <w:sz w:val="24"/>
          <w:szCs w:val="24"/>
        </w:rPr>
      </w:pPr>
      <w:r>
        <w:rPr>
          <w:rFonts w:ascii="Arial" w:eastAsia="Arial" w:hAnsi="Arial" w:cs="Arial"/>
          <w:sz w:val="24"/>
          <w:szCs w:val="24"/>
        </w:rPr>
        <w:t>Esta questão do domínio é um problema, pois se por um lado um analista com conhecimentos do domínio do projeto ajuda a melhorar na precisão dos requisitos, sabendo assim ponderar e adequar todas as perguntas ao escopo do projeto, isso torna os custos de projeto mais altos devido a uma mão de obra mais qualificada.</w:t>
      </w:r>
    </w:p>
    <w:p w:rsidR="00927AA7" w:rsidRDefault="00406268">
      <w:pPr>
        <w:spacing w:after="0" w:line="360" w:lineRule="auto"/>
        <w:ind w:firstLine="1134"/>
        <w:jc w:val="both"/>
        <w:rPr>
          <w:rFonts w:ascii="Arial" w:eastAsia="Arial" w:hAnsi="Arial" w:cs="Arial"/>
          <w:sz w:val="24"/>
          <w:szCs w:val="24"/>
        </w:rPr>
      </w:pPr>
      <w:r>
        <w:rPr>
          <w:rFonts w:ascii="Arial" w:eastAsia="Arial" w:hAnsi="Arial" w:cs="Arial"/>
          <w:sz w:val="24"/>
          <w:szCs w:val="24"/>
        </w:rPr>
        <w:t xml:space="preserve">Um outro problema da engenharia de requisitos é a volatilidade dos requisitos, que podem alterar a qualquer momento no projeto. </w:t>
      </w:r>
      <w:r w:rsidR="005E23FC">
        <w:rPr>
          <w:rFonts w:ascii="Arial" w:eastAsia="Arial" w:hAnsi="Arial" w:cs="Arial"/>
          <w:sz w:val="24"/>
          <w:szCs w:val="24"/>
        </w:rPr>
        <w:t xml:space="preserve">Sendo justamente por isto, metodologias de processo de desenvolvimento de software e frameworks de processos com tendência </w:t>
      </w:r>
      <w:proofErr w:type="spellStart"/>
      <w:r w:rsidR="005E23FC">
        <w:rPr>
          <w:rFonts w:ascii="Arial" w:eastAsia="Arial" w:hAnsi="Arial" w:cs="Arial"/>
          <w:sz w:val="24"/>
          <w:szCs w:val="24"/>
        </w:rPr>
        <w:t>agilista</w:t>
      </w:r>
      <w:proofErr w:type="spellEnd"/>
      <w:r w:rsidR="005E23FC">
        <w:rPr>
          <w:rFonts w:ascii="Arial" w:eastAsia="Arial" w:hAnsi="Arial" w:cs="Arial"/>
          <w:sz w:val="24"/>
          <w:szCs w:val="24"/>
        </w:rPr>
        <w:t xml:space="preserve"> tentam criar mecanismos onde a alteração de requisitos seja menos custosa, previsível e em certos casos, como no framework </w:t>
      </w:r>
      <w:proofErr w:type="spellStart"/>
      <w:r w:rsidR="005E23FC">
        <w:rPr>
          <w:rFonts w:ascii="Arial" w:eastAsia="Arial" w:hAnsi="Arial" w:cs="Arial"/>
          <w:sz w:val="24"/>
          <w:szCs w:val="24"/>
        </w:rPr>
        <w:t>Scrum</w:t>
      </w:r>
      <w:proofErr w:type="spellEnd"/>
      <w:r w:rsidR="005E23FC">
        <w:rPr>
          <w:rFonts w:ascii="Arial" w:eastAsia="Arial" w:hAnsi="Arial" w:cs="Arial"/>
          <w:sz w:val="24"/>
          <w:szCs w:val="24"/>
        </w:rPr>
        <w:t xml:space="preserve">, desejável. </w:t>
      </w:r>
    </w:p>
    <w:p w:rsidR="005E23FC" w:rsidRDefault="005E23FC">
      <w:pPr>
        <w:spacing w:after="0" w:line="360" w:lineRule="auto"/>
        <w:ind w:firstLine="1134"/>
        <w:jc w:val="both"/>
        <w:rPr>
          <w:rFonts w:ascii="Arial" w:eastAsia="Arial" w:hAnsi="Arial" w:cs="Arial"/>
          <w:sz w:val="24"/>
          <w:szCs w:val="24"/>
        </w:rPr>
      </w:pPr>
      <w:r>
        <w:rPr>
          <w:rFonts w:ascii="Arial" w:eastAsia="Arial" w:hAnsi="Arial" w:cs="Arial"/>
          <w:sz w:val="24"/>
          <w:szCs w:val="24"/>
        </w:rPr>
        <w:lastRenderedPageBreak/>
        <w:t>No entanto, todo processos de desenvolvimento de software passa por uma etapa onde são especificados os requisitos. Segundo PRESSMAN (</w:t>
      </w:r>
      <w:proofErr w:type="spellStart"/>
      <w:r>
        <w:rPr>
          <w:rFonts w:ascii="Arial" w:eastAsia="Arial" w:hAnsi="Arial" w:cs="Arial"/>
          <w:sz w:val="24"/>
          <w:szCs w:val="24"/>
        </w:rPr>
        <w:t>s/a</w:t>
      </w:r>
      <w:proofErr w:type="spellEnd"/>
      <w:r>
        <w:rPr>
          <w:rFonts w:ascii="Arial" w:eastAsia="Arial" w:hAnsi="Arial" w:cs="Arial"/>
          <w:sz w:val="24"/>
          <w:szCs w:val="24"/>
        </w:rPr>
        <w:t>) esta especificação pode ser um documento textual, um conjunto gráfico, cenários de uso, protótipos, modelagem matemática ou combinação destes.</w:t>
      </w:r>
    </w:p>
    <w:p w:rsidR="005E23FC" w:rsidRDefault="005E23FC">
      <w:pPr>
        <w:spacing w:after="0" w:line="360" w:lineRule="auto"/>
        <w:ind w:firstLine="1134"/>
        <w:jc w:val="both"/>
        <w:rPr>
          <w:rFonts w:ascii="Arial" w:eastAsia="Arial" w:hAnsi="Arial" w:cs="Arial"/>
          <w:sz w:val="24"/>
          <w:szCs w:val="24"/>
        </w:rPr>
      </w:pPr>
      <w:r>
        <w:rPr>
          <w:rFonts w:ascii="Arial" w:eastAsia="Arial" w:hAnsi="Arial" w:cs="Arial"/>
          <w:sz w:val="24"/>
          <w:szCs w:val="24"/>
        </w:rPr>
        <w:t xml:space="preserve">Um dos modelos citados por PRESSMAN é o SRS, software </w:t>
      </w:r>
      <w:proofErr w:type="spellStart"/>
      <w:r>
        <w:rPr>
          <w:rFonts w:ascii="Arial" w:eastAsia="Arial" w:hAnsi="Arial" w:cs="Arial"/>
          <w:sz w:val="24"/>
          <w:szCs w:val="24"/>
        </w:rPr>
        <w:t>requirements</w:t>
      </w:r>
      <w:proofErr w:type="spellEnd"/>
      <w:r>
        <w:rPr>
          <w:rFonts w:ascii="Arial" w:eastAsia="Arial" w:hAnsi="Arial" w:cs="Arial"/>
          <w:sz w:val="24"/>
          <w:szCs w:val="24"/>
        </w:rPr>
        <w:t xml:space="preserve"> </w:t>
      </w:r>
      <w:proofErr w:type="spellStart"/>
      <w:r>
        <w:rPr>
          <w:rFonts w:ascii="Arial" w:eastAsia="Arial" w:hAnsi="Arial" w:cs="Arial"/>
          <w:sz w:val="24"/>
          <w:szCs w:val="24"/>
        </w:rPr>
        <w:t>specifications</w:t>
      </w:r>
      <w:proofErr w:type="spellEnd"/>
      <w:r>
        <w:rPr>
          <w:rFonts w:ascii="Arial" w:eastAsia="Arial" w:hAnsi="Arial" w:cs="Arial"/>
          <w:sz w:val="24"/>
          <w:szCs w:val="24"/>
        </w:rPr>
        <w:t xml:space="preserve">, que em tradução livre seria Especificação de Requisitos de Software que é um modelo de documento escrito detalhando todos os aspectos do software desenvolvido por Karl </w:t>
      </w:r>
      <w:proofErr w:type="spellStart"/>
      <w:r>
        <w:rPr>
          <w:rFonts w:ascii="Arial" w:eastAsia="Arial" w:hAnsi="Arial" w:cs="Arial"/>
          <w:sz w:val="24"/>
          <w:szCs w:val="24"/>
        </w:rPr>
        <w:t>Wiegers</w:t>
      </w:r>
      <w:proofErr w:type="spellEnd"/>
      <w:r>
        <w:rPr>
          <w:rFonts w:ascii="Arial" w:eastAsia="Arial" w:hAnsi="Arial" w:cs="Arial"/>
          <w:sz w:val="24"/>
          <w:szCs w:val="24"/>
        </w:rPr>
        <w:t xml:space="preserve"> da </w:t>
      </w:r>
      <w:proofErr w:type="spellStart"/>
      <w:r>
        <w:rPr>
          <w:rFonts w:ascii="Arial" w:eastAsia="Arial" w:hAnsi="Arial" w:cs="Arial"/>
          <w:sz w:val="24"/>
          <w:szCs w:val="24"/>
        </w:rPr>
        <w:t>Process</w:t>
      </w:r>
      <w:proofErr w:type="spellEnd"/>
      <w:r>
        <w:rPr>
          <w:rFonts w:ascii="Arial" w:eastAsia="Arial" w:hAnsi="Arial" w:cs="Arial"/>
          <w:sz w:val="24"/>
          <w:szCs w:val="24"/>
        </w:rPr>
        <w:t xml:space="preserve"> </w:t>
      </w:r>
      <w:proofErr w:type="spellStart"/>
      <w:r>
        <w:rPr>
          <w:rFonts w:ascii="Arial" w:eastAsia="Arial" w:hAnsi="Arial" w:cs="Arial"/>
          <w:sz w:val="24"/>
          <w:szCs w:val="24"/>
        </w:rPr>
        <w:t>Impact</w:t>
      </w:r>
      <w:proofErr w:type="spellEnd"/>
      <w:r>
        <w:rPr>
          <w:rFonts w:ascii="Arial" w:eastAsia="Arial" w:hAnsi="Arial" w:cs="Arial"/>
          <w:sz w:val="24"/>
          <w:szCs w:val="24"/>
        </w:rPr>
        <w:t xml:space="preserve"> Inc.</w:t>
      </w:r>
    </w:p>
    <w:p w:rsidR="005E23FC" w:rsidRDefault="005E23FC">
      <w:pPr>
        <w:spacing w:after="0" w:line="360" w:lineRule="auto"/>
        <w:ind w:firstLine="1134"/>
        <w:jc w:val="both"/>
        <w:rPr>
          <w:rFonts w:ascii="Arial" w:eastAsia="Arial" w:hAnsi="Arial" w:cs="Arial"/>
          <w:sz w:val="24"/>
          <w:szCs w:val="24"/>
        </w:rPr>
      </w:pPr>
      <w:r>
        <w:rPr>
          <w:rFonts w:ascii="Arial" w:eastAsia="Arial" w:hAnsi="Arial" w:cs="Arial"/>
          <w:sz w:val="24"/>
          <w:szCs w:val="24"/>
        </w:rPr>
        <w:t>Este modelo tenta mapear os aspectos do software como proposta, escopo, referências, perspectiva, característica, classes de usuário, ambiente operacional, restrições, documentos para usuários, hipóteses, características, interfaces e requisitos não funcionais; assim passando por todos os aspectos possíveis de um software.</w:t>
      </w:r>
    </w:p>
    <w:p w:rsidR="00F039B0" w:rsidRDefault="005E23FC">
      <w:pPr>
        <w:spacing w:after="0" w:line="360" w:lineRule="auto"/>
        <w:ind w:firstLine="1134"/>
        <w:jc w:val="both"/>
        <w:rPr>
          <w:rFonts w:ascii="Arial" w:eastAsia="Arial" w:hAnsi="Arial" w:cs="Arial"/>
          <w:sz w:val="24"/>
          <w:szCs w:val="24"/>
        </w:rPr>
      </w:pPr>
      <w:r>
        <w:rPr>
          <w:rFonts w:ascii="Arial" w:eastAsia="Arial" w:hAnsi="Arial" w:cs="Arial"/>
          <w:sz w:val="24"/>
          <w:szCs w:val="24"/>
        </w:rPr>
        <w:t>Entender como estes requisitos fazem parte do projeto do software é importante para compreender um modelo como o r4c para a obtenção de requisitos por meio de uma grande rede e transformar então os requisitos em informação relevante para o projeto de software.</w:t>
      </w:r>
    </w:p>
    <w:p w:rsidR="00F039B0" w:rsidRDefault="00F039B0">
      <w:pPr>
        <w:rPr>
          <w:rFonts w:ascii="Arial" w:eastAsia="Arial" w:hAnsi="Arial" w:cs="Arial"/>
          <w:b/>
          <w:sz w:val="24"/>
          <w:szCs w:val="24"/>
        </w:rPr>
      </w:pPr>
    </w:p>
    <w:p w:rsidR="00F039B0" w:rsidRDefault="00F67F21">
      <w:pPr>
        <w:pStyle w:val="Ttulo2"/>
        <w:numPr>
          <w:ilvl w:val="1"/>
          <w:numId w:val="2"/>
        </w:numPr>
        <w:ind w:hanging="720"/>
        <w:rPr>
          <w:b/>
        </w:rPr>
      </w:pPr>
      <w:bookmarkStart w:id="10" w:name="_Toc481958367"/>
      <w:r>
        <w:rPr>
          <w:rFonts w:ascii="Arial" w:eastAsia="Arial" w:hAnsi="Arial" w:cs="Arial"/>
          <w:b/>
          <w:color w:val="000000"/>
          <w:sz w:val="24"/>
          <w:szCs w:val="24"/>
        </w:rPr>
        <w:t>REQUISITOS EM CROWDSOURCING</w:t>
      </w:r>
      <w:bookmarkEnd w:id="10"/>
    </w:p>
    <w:p w:rsidR="00F039B0" w:rsidRDefault="00F039B0"/>
    <w:p w:rsidR="00F039B0" w:rsidRDefault="00DC5E5A">
      <w:pPr>
        <w:spacing w:after="0" w:line="360" w:lineRule="auto"/>
        <w:ind w:firstLine="1134"/>
        <w:jc w:val="both"/>
        <w:rPr>
          <w:rFonts w:ascii="Arial" w:eastAsia="Arial" w:hAnsi="Arial" w:cs="Arial"/>
          <w:sz w:val="24"/>
          <w:szCs w:val="24"/>
        </w:rPr>
      </w:pPr>
      <w:r>
        <w:rPr>
          <w:rFonts w:ascii="Arial" w:eastAsia="Arial" w:hAnsi="Arial" w:cs="Arial"/>
          <w:sz w:val="24"/>
          <w:szCs w:val="24"/>
        </w:rPr>
        <w:t xml:space="preserve">Dado o caráter do </w:t>
      </w:r>
      <w:proofErr w:type="spellStart"/>
      <w:r>
        <w:rPr>
          <w:rFonts w:ascii="Arial" w:eastAsia="Arial" w:hAnsi="Arial" w:cs="Arial"/>
          <w:sz w:val="24"/>
          <w:szCs w:val="24"/>
        </w:rPr>
        <w:t>crowdsourcing</w:t>
      </w:r>
      <w:proofErr w:type="spellEnd"/>
      <w:r>
        <w:rPr>
          <w:rFonts w:ascii="Arial" w:eastAsia="Arial" w:hAnsi="Arial" w:cs="Arial"/>
          <w:sz w:val="24"/>
          <w:szCs w:val="24"/>
        </w:rPr>
        <w:t xml:space="preserve"> de sua ampla dis</w:t>
      </w:r>
      <w:r w:rsidR="00C6634C">
        <w:rPr>
          <w:rFonts w:ascii="Arial" w:eastAsia="Arial" w:hAnsi="Arial" w:cs="Arial"/>
          <w:sz w:val="24"/>
          <w:szCs w:val="24"/>
        </w:rPr>
        <w:t xml:space="preserve">ponibilidade em uma grande rede, chamada por </w:t>
      </w:r>
      <w:proofErr w:type="spellStart"/>
      <w:r w:rsidR="00C6634C">
        <w:rPr>
          <w:rFonts w:ascii="Arial" w:eastAsia="Arial" w:hAnsi="Arial" w:cs="Arial"/>
          <w:sz w:val="24"/>
          <w:szCs w:val="24"/>
        </w:rPr>
        <w:t>Howe</w:t>
      </w:r>
      <w:proofErr w:type="spellEnd"/>
      <w:r w:rsidR="00C6634C">
        <w:rPr>
          <w:rFonts w:ascii="Arial" w:eastAsia="Arial" w:hAnsi="Arial" w:cs="Arial"/>
          <w:sz w:val="24"/>
          <w:szCs w:val="24"/>
        </w:rPr>
        <w:t xml:space="preserve"> de uma maneira de terceirizar a solução de problemas fazendo uso da inteligência coletiva (HOWE, 2006) sendo constituídos pelos pilares do </w:t>
      </w:r>
      <w:proofErr w:type="spellStart"/>
      <w:r w:rsidR="00C6634C">
        <w:rPr>
          <w:rFonts w:ascii="Arial" w:eastAsia="Arial" w:hAnsi="Arial" w:cs="Arial"/>
          <w:sz w:val="24"/>
          <w:szCs w:val="24"/>
        </w:rPr>
        <w:t>crowdsourcing</w:t>
      </w:r>
      <w:proofErr w:type="spellEnd"/>
      <w:r w:rsidR="00C6634C">
        <w:rPr>
          <w:rFonts w:ascii="Arial" w:eastAsia="Arial" w:hAnsi="Arial" w:cs="Arial"/>
          <w:sz w:val="24"/>
          <w:szCs w:val="24"/>
        </w:rPr>
        <w:t>.</w:t>
      </w:r>
    </w:p>
    <w:p w:rsidR="00C6634C" w:rsidRDefault="00C6634C">
      <w:pPr>
        <w:spacing w:after="0" w:line="360" w:lineRule="auto"/>
        <w:ind w:firstLine="1134"/>
        <w:jc w:val="both"/>
        <w:rPr>
          <w:rFonts w:ascii="Arial" w:eastAsia="Arial" w:hAnsi="Arial" w:cs="Arial"/>
          <w:sz w:val="24"/>
          <w:szCs w:val="24"/>
        </w:rPr>
      </w:pPr>
      <w:r>
        <w:rPr>
          <w:rFonts w:ascii="Arial" w:eastAsia="Arial" w:hAnsi="Arial" w:cs="Arial"/>
          <w:sz w:val="24"/>
          <w:szCs w:val="24"/>
        </w:rPr>
        <w:t xml:space="preserve">Segundo HOSSEIN et al (2015) o </w:t>
      </w:r>
      <w:proofErr w:type="spellStart"/>
      <w:r>
        <w:rPr>
          <w:rFonts w:ascii="Arial" w:eastAsia="Arial" w:hAnsi="Arial" w:cs="Arial"/>
          <w:sz w:val="24"/>
          <w:szCs w:val="24"/>
        </w:rPr>
        <w:t>crowdsourcing</w:t>
      </w:r>
      <w:proofErr w:type="spellEnd"/>
      <w:r>
        <w:rPr>
          <w:rFonts w:ascii="Arial" w:eastAsia="Arial" w:hAnsi="Arial" w:cs="Arial"/>
          <w:sz w:val="24"/>
          <w:szCs w:val="24"/>
        </w:rPr>
        <w:t xml:space="preserve"> pode colaborar na etapa de </w:t>
      </w:r>
      <w:proofErr w:type="spellStart"/>
      <w:r>
        <w:rPr>
          <w:rFonts w:ascii="Arial" w:eastAsia="Arial" w:hAnsi="Arial" w:cs="Arial"/>
          <w:sz w:val="24"/>
          <w:szCs w:val="24"/>
        </w:rPr>
        <w:t>elicitação</w:t>
      </w:r>
      <w:proofErr w:type="spellEnd"/>
      <w:r>
        <w:rPr>
          <w:rFonts w:ascii="Arial" w:eastAsia="Arial" w:hAnsi="Arial" w:cs="Arial"/>
          <w:sz w:val="24"/>
          <w:szCs w:val="24"/>
        </w:rPr>
        <w:t xml:space="preserve"> de requisitos no desenvolvimento de um projeto, em especial em sistemas </w:t>
      </w:r>
      <w:r w:rsidR="00E0471B">
        <w:rPr>
          <w:rFonts w:ascii="Arial" w:eastAsia="Arial" w:hAnsi="Arial" w:cs="Arial"/>
          <w:sz w:val="24"/>
          <w:szCs w:val="24"/>
        </w:rPr>
        <w:t xml:space="preserve">utilizados por um grande número de usuários que possam colaborar com o processo. A partir dos estudos descritos, pode-se afirmar que o </w:t>
      </w:r>
      <w:proofErr w:type="spellStart"/>
      <w:proofErr w:type="gramStart"/>
      <w:r w:rsidR="00E0471B">
        <w:rPr>
          <w:rFonts w:ascii="Arial" w:eastAsia="Arial" w:hAnsi="Arial" w:cs="Arial"/>
          <w:sz w:val="24"/>
          <w:szCs w:val="24"/>
        </w:rPr>
        <w:t>crowdsourcing</w:t>
      </w:r>
      <w:proofErr w:type="spellEnd"/>
      <w:r w:rsidR="00E0471B">
        <w:rPr>
          <w:rFonts w:ascii="Arial" w:eastAsia="Arial" w:hAnsi="Arial" w:cs="Arial"/>
          <w:sz w:val="24"/>
          <w:szCs w:val="24"/>
        </w:rPr>
        <w:t xml:space="preserve">  auxilia</w:t>
      </w:r>
      <w:proofErr w:type="gramEnd"/>
      <w:r w:rsidR="00E0471B">
        <w:rPr>
          <w:rFonts w:ascii="Arial" w:eastAsia="Arial" w:hAnsi="Arial" w:cs="Arial"/>
          <w:sz w:val="24"/>
          <w:szCs w:val="24"/>
        </w:rPr>
        <w:t xml:space="preserve"> na eficiência da </w:t>
      </w:r>
      <w:proofErr w:type="spellStart"/>
      <w:r w:rsidR="00E0471B">
        <w:rPr>
          <w:rFonts w:ascii="Arial" w:eastAsia="Arial" w:hAnsi="Arial" w:cs="Arial"/>
          <w:sz w:val="24"/>
          <w:szCs w:val="24"/>
        </w:rPr>
        <w:t>elicitação</w:t>
      </w:r>
      <w:proofErr w:type="spellEnd"/>
      <w:r w:rsidR="00E0471B">
        <w:rPr>
          <w:rFonts w:ascii="Arial" w:eastAsia="Arial" w:hAnsi="Arial" w:cs="Arial"/>
          <w:sz w:val="24"/>
          <w:szCs w:val="24"/>
        </w:rPr>
        <w:t xml:space="preserve"> de requisitos, onde a sabedoria coletiva pode auxiliar no processo de </w:t>
      </w:r>
      <w:proofErr w:type="spellStart"/>
      <w:r w:rsidR="00E0471B">
        <w:rPr>
          <w:rFonts w:ascii="Arial" w:eastAsia="Arial" w:hAnsi="Arial" w:cs="Arial"/>
          <w:sz w:val="24"/>
          <w:szCs w:val="24"/>
        </w:rPr>
        <w:t>elicitação</w:t>
      </w:r>
      <w:proofErr w:type="spellEnd"/>
      <w:r w:rsidR="00E0471B">
        <w:rPr>
          <w:rFonts w:ascii="Arial" w:eastAsia="Arial" w:hAnsi="Arial" w:cs="Arial"/>
          <w:sz w:val="24"/>
          <w:szCs w:val="24"/>
        </w:rPr>
        <w:t xml:space="preserve"> e atender de maneira precisa e concisa as necessidades do cliente do projeto de software.</w:t>
      </w:r>
    </w:p>
    <w:p w:rsidR="00F039B0" w:rsidRDefault="00F039B0">
      <w:pPr>
        <w:spacing w:after="0" w:line="360" w:lineRule="auto"/>
        <w:jc w:val="both"/>
        <w:rPr>
          <w:rFonts w:ascii="Arial" w:eastAsia="Arial" w:hAnsi="Arial" w:cs="Arial"/>
          <w:sz w:val="24"/>
          <w:szCs w:val="24"/>
        </w:rPr>
      </w:pPr>
    </w:p>
    <w:p w:rsidR="00E0471B" w:rsidRDefault="00E0471B">
      <w:pPr>
        <w:spacing w:after="0" w:line="360" w:lineRule="auto"/>
        <w:jc w:val="both"/>
        <w:rPr>
          <w:rFonts w:ascii="Arial" w:eastAsia="Arial" w:hAnsi="Arial" w:cs="Arial"/>
          <w:sz w:val="24"/>
          <w:szCs w:val="24"/>
        </w:rPr>
      </w:pPr>
    </w:p>
    <w:p w:rsidR="00E0471B" w:rsidRDefault="00E0471B">
      <w:pPr>
        <w:spacing w:after="0" w:line="360" w:lineRule="auto"/>
        <w:jc w:val="both"/>
        <w:rPr>
          <w:rFonts w:ascii="Arial" w:eastAsia="Arial" w:hAnsi="Arial" w:cs="Arial"/>
          <w:sz w:val="24"/>
          <w:szCs w:val="24"/>
        </w:rPr>
      </w:pPr>
    </w:p>
    <w:p w:rsidR="00F039B0" w:rsidRDefault="00F11187">
      <w:pPr>
        <w:pStyle w:val="Ttulo2"/>
        <w:numPr>
          <w:ilvl w:val="1"/>
          <w:numId w:val="2"/>
        </w:numPr>
        <w:ind w:hanging="720"/>
        <w:rPr>
          <w:b/>
        </w:rPr>
      </w:pPr>
      <w:bookmarkStart w:id="11" w:name="_Toc481958368"/>
      <w:r>
        <w:rPr>
          <w:rFonts w:ascii="Arial" w:eastAsia="Arial" w:hAnsi="Arial" w:cs="Arial"/>
          <w:b/>
          <w:color w:val="000000"/>
          <w:sz w:val="24"/>
          <w:szCs w:val="24"/>
        </w:rPr>
        <w:lastRenderedPageBreak/>
        <w:t>TRABALHOS RELACIONADOS</w:t>
      </w:r>
      <w:bookmarkEnd w:id="11"/>
    </w:p>
    <w:p w:rsidR="00F039B0" w:rsidRDefault="00F039B0"/>
    <w:p w:rsidR="00F039B0" w:rsidRDefault="00F67F21" w:rsidP="00F71546">
      <w:pPr>
        <w:spacing w:after="0" w:line="360" w:lineRule="auto"/>
        <w:ind w:firstLine="1134"/>
        <w:jc w:val="both"/>
        <w:rPr>
          <w:rFonts w:ascii="Arial" w:eastAsia="Arial" w:hAnsi="Arial" w:cs="Arial"/>
          <w:sz w:val="24"/>
          <w:szCs w:val="24"/>
        </w:rPr>
      </w:pPr>
      <w:r>
        <w:rPr>
          <w:rFonts w:ascii="Arial" w:eastAsia="Arial" w:hAnsi="Arial" w:cs="Arial"/>
          <w:sz w:val="24"/>
          <w:szCs w:val="24"/>
        </w:rPr>
        <w:t xml:space="preserve">Os trabalhos relacionados podem ser categorizados em trabalhos acadêmicos e softwares que fazem uso dos conceitos do </w:t>
      </w:r>
      <w:proofErr w:type="spellStart"/>
      <w:r>
        <w:rPr>
          <w:rFonts w:ascii="Arial" w:eastAsia="Arial" w:hAnsi="Arial" w:cs="Arial"/>
          <w:sz w:val="24"/>
          <w:szCs w:val="24"/>
        </w:rPr>
        <w:t>crowdsourcing</w:t>
      </w:r>
      <w:proofErr w:type="spellEnd"/>
      <w:r>
        <w:rPr>
          <w:rFonts w:ascii="Arial" w:eastAsia="Arial" w:hAnsi="Arial" w:cs="Arial"/>
          <w:sz w:val="24"/>
          <w:szCs w:val="24"/>
        </w:rPr>
        <w:t xml:space="preserve"> para obtenção de requisitos.</w:t>
      </w:r>
    </w:p>
    <w:p w:rsidR="00F67F21" w:rsidRDefault="00F67F21" w:rsidP="00F71546">
      <w:pPr>
        <w:spacing w:after="0" w:line="360" w:lineRule="auto"/>
        <w:ind w:firstLine="1134"/>
        <w:jc w:val="both"/>
        <w:rPr>
          <w:rFonts w:ascii="Arial" w:eastAsia="Arial" w:hAnsi="Arial" w:cs="Arial"/>
          <w:sz w:val="24"/>
          <w:szCs w:val="24"/>
        </w:rPr>
      </w:pPr>
      <w:r>
        <w:rPr>
          <w:rFonts w:ascii="Arial" w:eastAsia="Arial" w:hAnsi="Arial" w:cs="Arial"/>
          <w:sz w:val="24"/>
          <w:szCs w:val="24"/>
        </w:rPr>
        <w:t xml:space="preserve">Dos artigos acadêmicos temos o trabalho de RIBEIRO (2016) que específica o modelo r4c para uso de requisitos em </w:t>
      </w:r>
      <w:proofErr w:type="spellStart"/>
      <w:r>
        <w:rPr>
          <w:rFonts w:ascii="Arial" w:eastAsia="Arial" w:hAnsi="Arial" w:cs="Arial"/>
          <w:sz w:val="24"/>
          <w:szCs w:val="24"/>
        </w:rPr>
        <w:t>crowdsourcing</w:t>
      </w:r>
      <w:proofErr w:type="spellEnd"/>
      <w:r>
        <w:rPr>
          <w:rFonts w:ascii="Arial" w:eastAsia="Arial" w:hAnsi="Arial" w:cs="Arial"/>
          <w:sz w:val="24"/>
          <w:szCs w:val="24"/>
        </w:rPr>
        <w:t xml:space="preserve">, sendo que este artigo se baseia no de HOSSEIN et al (2015) que apresenta maneiras para o ajuste do </w:t>
      </w:r>
      <w:proofErr w:type="spellStart"/>
      <w:r>
        <w:rPr>
          <w:rFonts w:ascii="Arial" w:eastAsia="Arial" w:hAnsi="Arial" w:cs="Arial"/>
          <w:sz w:val="24"/>
          <w:szCs w:val="24"/>
        </w:rPr>
        <w:t>crowdsourcing</w:t>
      </w:r>
      <w:proofErr w:type="spellEnd"/>
      <w:r>
        <w:rPr>
          <w:rFonts w:ascii="Arial" w:eastAsia="Arial" w:hAnsi="Arial" w:cs="Arial"/>
          <w:sz w:val="24"/>
          <w:szCs w:val="24"/>
        </w:rPr>
        <w:t xml:space="preserve"> para aperfeiç</w:t>
      </w:r>
      <w:r w:rsidR="00106F04">
        <w:rPr>
          <w:rFonts w:ascii="Arial" w:eastAsia="Arial" w:hAnsi="Arial" w:cs="Arial"/>
          <w:sz w:val="24"/>
          <w:szCs w:val="24"/>
        </w:rPr>
        <w:t xml:space="preserve">oar a </w:t>
      </w:r>
      <w:proofErr w:type="spellStart"/>
      <w:r w:rsidR="00106F04">
        <w:rPr>
          <w:rFonts w:ascii="Arial" w:eastAsia="Arial" w:hAnsi="Arial" w:cs="Arial"/>
          <w:sz w:val="24"/>
          <w:szCs w:val="24"/>
        </w:rPr>
        <w:t>elicitação</w:t>
      </w:r>
      <w:proofErr w:type="spellEnd"/>
      <w:r w:rsidR="00106F04">
        <w:rPr>
          <w:rFonts w:ascii="Arial" w:eastAsia="Arial" w:hAnsi="Arial" w:cs="Arial"/>
          <w:sz w:val="24"/>
          <w:szCs w:val="24"/>
        </w:rPr>
        <w:t xml:space="preserve"> de requisitos. Neste trabalho houve uma atividade de levantamento de requisitos por meio da ferramenta Google </w:t>
      </w:r>
      <w:proofErr w:type="spellStart"/>
      <w:r w:rsidR="00106F04">
        <w:rPr>
          <w:rFonts w:ascii="Arial" w:eastAsia="Arial" w:hAnsi="Arial" w:cs="Arial"/>
          <w:sz w:val="24"/>
          <w:szCs w:val="24"/>
        </w:rPr>
        <w:t>Forms</w:t>
      </w:r>
      <w:proofErr w:type="spellEnd"/>
      <w:r w:rsidR="00106F04">
        <w:rPr>
          <w:rFonts w:ascii="Arial" w:eastAsia="Arial" w:hAnsi="Arial" w:cs="Arial"/>
          <w:sz w:val="24"/>
          <w:szCs w:val="24"/>
        </w:rPr>
        <w:t xml:space="preserve"> com a questão “Para você o que um celular deve possuir?” solicitando aos alunos do curso de Engenharia Elétrica gerasse 10 requisitos. </w:t>
      </w:r>
      <w:bookmarkStart w:id="12" w:name="_GoBack"/>
      <w:bookmarkEnd w:id="12"/>
      <w:r w:rsidR="00106F04">
        <w:rPr>
          <w:rFonts w:ascii="Arial" w:eastAsia="Arial" w:hAnsi="Arial" w:cs="Arial"/>
          <w:sz w:val="24"/>
          <w:szCs w:val="24"/>
        </w:rPr>
        <w:t xml:space="preserve">Nos resultados foi verificado que, embora o processo r4c possua aderência a proposta de gerenciar requisitos seja verdadeira, o processo manual inviabiliza o procedimento, sendo inclusive um dos trabalhos futuros sugeridos, a criação de uma ferramenta automática ou </w:t>
      </w:r>
      <w:proofErr w:type="spellStart"/>
      <w:r w:rsidR="00106F04">
        <w:rPr>
          <w:rFonts w:ascii="Arial" w:eastAsia="Arial" w:hAnsi="Arial" w:cs="Arial"/>
          <w:sz w:val="24"/>
          <w:szCs w:val="24"/>
        </w:rPr>
        <w:t>semi</w:t>
      </w:r>
      <w:proofErr w:type="spellEnd"/>
      <w:r w:rsidR="00106F04">
        <w:rPr>
          <w:rFonts w:ascii="Arial" w:eastAsia="Arial" w:hAnsi="Arial" w:cs="Arial"/>
          <w:sz w:val="24"/>
          <w:szCs w:val="24"/>
        </w:rPr>
        <w:t xml:space="preserve"> automática para a melhoria do mesmo.</w:t>
      </w:r>
    </w:p>
    <w:p w:rsidR="0002307A" w:rsidRDefault="0002307A" w:rsidP="00F71546">
      <w:pPr>
        <w:spacing w:after="0" w:line="360" w:lineRule="auto"/>
        <w:ind w:firstLine="1134"/>
        <w:jc w:val="both"/>
        <w:rPr>
          <w:rFonts w:ascii="Arial" w:eastAsia="Arial" w:hAnsi="Arial" w:cs="Arial"/>
          <w:sz w:val="24"/>
          <w:szCs w:val="24"/>
        </w:rPr>
      </w:pPr>
      <w:r>
        <w:rPr>
          <w:rFonts w:ascii="Arial" w:eastAsia="Arial" w:hAnsi="Arial" w:cs="Arial"/>
          <w:sz w:val="24"/>
          <w:szCs w:val="24"/>
        </w:rPr>
        <w:t xml:space="preserve">HOSSEIN et al (2015) defende o uso do </w:t>
      </w:r>
      <w:proofErr w:type="spellStart"/>
      <w:r>
        <w:rPr>
          <w:rFonts w:ascii="Arial" w:eastAsia="Arial" w:hAnsi="Arial" w:cs="Arial"/>
          <w:sz w:val="24"/>
          <w:szCs w:val="24"/>
        </w:rPr>
        <w:t>crowdsourcing</w:t>
      </w:r>
      <w:proofErr w:type="spellEnd"/>
      <w:r>
        <w:rPr>
          <w:rFonts w:ascii="Arial" w:eastAsia="Arial" w:hAnsi="Arial" w:cs="Arial"/>
          <w:sz w:val="24"/>
          <w:szCs w:val="24"/>
        </w:rPr>
        <w:t xml:space="preserve"> na etapa de </w:t>
      </w:r>
      <w:proofErr w:type="spellStart"/>
      <w:r>
        <w:rPr>
          <w:rFonts w:ascii="Arial" w:eastAsia="Arial" w:hAnsi="Arial" w:cs="Arial"/>
          <w:sz w:val="24"/>
          <w:szCs w:val="24"/>
        </w:rPr>
        <w:t>elicitação</w:t>
      </w:r>
      <w:proofErr w:type="spellEnd"/>
      <w:r>
        <w:rPr>
          <w:rFonts w:ascii="Arial" w:eastAsia="Arial" w:hAnsi="Arial" w:cs="Arial"/>
          <w:sz w:val="24"/>
          <w:szCs w:val="24"/>
        </w:rPr>
        <w:t xml:space="preserve"> apresentando em seu artigo formas de realizar o ajuste para o aprimoramento de requisitos e para isso, realizou um experimento onde envolveu dois grupos de 14 participantes, envolvendo usuário e desenvolvedores. Além disso foram </w:t>
      </w:r>
      <w:r w:rsidR="00EC6E00">
        <w:rPr>
          <w:rFonts w:ascii="Arial" w:eastAsia="Arial" w:hAnsi="Arial" w:cs="Arial"/>
          <w:sz w:val="24"/>
          <w:szCs w:val="24"/>
        </w:rPr>
        <w:t>envolvidas</w:t>
      </w:r>
      <w:r>
        <w:rPr>
          <w:rFonts w:ascii="Arial" w:eastAsia="Arial" w:hAnsi="Arial" w:cs="Arial"/>
          <w:sz w:val="24"/>
          <w:szCs w:val="24"/>
        </w:rPr>
        <w:t xml:space="preserve"> outras 34 pessoas da comunidade de engenharia de requisitos. Na execução, os aspectos humanos foram divididos e mapeados de modo a se estabelecer como seria realizado o processo onde os formulários aplicados foram os mesmos, tendo apenas as variações de nível e conhecimento, demonstrando assim a preocupação com os diferentes níveis de conhecimento e visão dos envolvidos, estando assim alinhado o processo de modo a se extrair de forma adequada as informações dos usuários.</w:t>
      </w:r>
    </w:p>
    <w:p w:rsidR="0002307A" w:rsidRDefault="0002307A" w:rsidP="00F71546">
      <w:pPr>
        <w:spacing w:after="0" w:line="360" w:lineRule="auto"/>
        <w:ind w:firstLine="1134"/>
        <w:jc w:val="both"/>
        <w:rPr>
          <w:rFonts w:ascii="Arial" w:eastAsia="Arial" w:hAnsi="Arial" w:cs="Arial"/>
          <w:sz w:val="24"/>
          <w:szCs w:val="24"/>
        </w:rPr>
      </w:pPr>
      <w:r>
        <w:rPr>
          <w:rFonts w:ascii="Arial" w:eastAsia="Arial" w:hAnsi="Arial" w:cs="Arial"/>
          <w:sz w:val="24"/>
          <w:szCs w:val="24"/>
        </w:rPr>
        <w:t xml:space="preserve">Os tempos de execução foram calculados e dois avaliadores avaliaram os resultados, com um terceiro observando para evitar problemas. No final do processo, observou-se a ligação entre </w:t>
      </w:r>
      <w:proofErr w:type="spellStart"/>
      <w:r>
        <w:rPr>
          <w:rFonts w:ascii="Arial" w:eastAsia="Arial" w:hAnsi="Arial" w:cs="Arial"/>
          <w:sz w:val="24"/>
          <w:szCs w:val="24"/>
        </w:rPr>
        <w:t>crowdsourcing</w:t>
      </w:r>
      <w:proofErr w:type="spellEnd"/>
      <w:r>
        <w:rPr>
          <w:rFonts w:ascii="Arial" w:eastAsia="Arial" w:hAnsi="Arial" w:cs="Arial"/>
          <w:sz w:val="24"/>
          <w:szCs w:val="24"/>
        </w:rPr>
        <w:t xml:space="preserve"> e atributos de qualidade induzido com 34 relações classificadas em 10 categorias, sendo que cada uma delas expressava uma característica do </w:t>
      </w:r>
      <w:proofErr w:type="spellStart"/>
      <w:r>
        <w:rPr>
          <w:rFonts w:ascii="Arial" w:eastAsia="Arial" w:hAnsi="Arial" w:cs="Arial"/>
          <w:sz w:val="24"/>
          <w:szCs w:val="24"/>
        </w:rPr>
        <w:t>crowdsourcing</w:t>
      </w:r>
      <w:proofErr w:type="spellEnd"/>
      <w:r>
        <w:rPr>
          <w:rFonts w:ascii="Arial" w:eastAsia="Arial" w:hAnsi="Arial" w:cs="Arial"/>
          <w:sz w:val="24"/>
          <w:szCs w:val="24"/>
        </w:rPr>
        <w:t>.</w:t>
      </w:r>
    </w:p>
    <w:p w:rsidR="0002307A" w:rsidRDefault="00CF534D" w:rsidP="00F71546">
      <w:pPr>
        <w:spacing w:after="0" w:line="360" w:lineRule="auto"/>
        <w:ind w:firstLine="1134"/>
        <w:jc w:val="both"/>
        <w:rPr>
          <w:rFonts w:ascii="Arial" w:eastAsia="Arial" w:hAnsi="Arial" w:cs="Arial"/>
          <w:sz w:val="24"/>
          <w:szCs w:val="24"/>
        </w:rPr>
      </w:pPr>
      <w:r>
        <w:rPr>
          <w:rFonts w:ascii="Arial" w:eastAsia="Arial" w:hAnsi="Arial" w:cs="Arial"/>
          <w:sz w:val="24"/>
          <w:szCs w:val="24"/>
        </w:rPr>
        <w:t xml:space="preserve">Considerando que não haviam conhecimentos suficientes para aumentar a qualidade dos requisitos induzidos, foi confirmada a relação entre o </w:t>
      </w:r>
      <w:proofErr w:type="spellStart"/>
      <w:r>
        <w:rPr>
          <w:rFonts w:ascii="Arial" w:eastAsia="Arial" w:hAnsi="Arial" w:cs="Arial"/>
          <w:sz w:val="24"/>
          <w:szCs w:val="24"/>
        </w:rPr>
        <w:t>Crowd</w:t>
      </w:r>
      <w:proofErr w:type="spellEnd"/>
      <w:r>
        <w:rPr>
          <w:rFonts w:ascii="Arial" w:eastAsia="Arial" w:hAnsi="Arial" w:cs="Arial"/>
          <w:sz w:val="24"/>
          <w:szCs w:val="24"/>
        </w:rPr>
        <w:t xml:space="preserve"> e requisitos. </w:t>
      </w:r>
    </w:p>
    <w:p w:rsidR="00CF534D" w:rsidRDefault="00CF534D" w:rsidP="00F71546">
      <w:pPr>
        <w:spacing w:after="0" w:line="360" w:lineRule="auto"/>
        <w:ind w:firstLine="1134"/>
        <w:jc w:val="both"/>
        <w:rPr>
          <w:rFonts w:ascii="Arial" w:eastAsia="Arial" w:hAnsi="Arial" w:cs="Arial"/>
          <w:sz w:val="24"/>
          <w:szCs w:val="24"/>
        </w:rPr>
      </w:pPr>
      <w:r>
        <w:rPr>
          <w:rFonts w:ascii="Arial" w:eastAsia="Arial" w:hAnsi="Arial" w:cs="Arial"/>
          <w:sz w:val="24"/>
          <w:szCs w:val="24"/>
        </w:rPr>
        <w:lastRenderedPageBreak/>
        <w:t xml:space="preserve">Forno e </w:t>
      </w:r>
      <w:proofErr w:type="spellStart"/>
      <w:r>
        <w:rPr>
          <w:rFonts w:ascii="Arial" w:eastAsia="Arial" w:hAnsi="Arial" w:cs="Arial"/>
          <w:sz w:val="24"/>
          <w:szCs w:val="24"/>
        </w:rPr>
        <w:t>Zanatta</w:t>
      </w:r>
      <w:proofErr w:type="spellEnd"/>
      <w:r>
        <w:rPr>
          <w:rFonts w:ascii="Arial" w:eastAsia="Arial" w:hAnsi="Arial" w:cs="Arial"/>
          <w:sz w:val="24"/>
          <w:szCs w:val="24"/>
        </w:rPr>
        <w:t xml:space="preserve"> (2016) realizaram uma proposta de processo de testes funcionais onde este processo foi dividido em três etapas, sendo que a primeira contemplou o teste de </w:t>
      </w:r>
      <w:proofErr w:type="spellStart"/>
      <w:r>
        <w:rPr>
          <w:rFonts w:ascii="Arial" w:eastAsia="Arial" w:hAnsi="Arial" w:cs="Arial"/>
          <w:sz w:val="24"/>
          <w:szCs w:val="24"/>
        </w:rPr>
        <w:t>Somerville</w:t>
      </w:r>
      <w:proofErr w:type="spellEnd"/>
      <w:r>
        <w:rPr>
          <w:rFonts w:ascii="Arial" w:eastAsia="Arial" w:hAnsi="Arial" w:cs="Arial"/>
          <w:sz w:val="24"/>
          <w:szCs w:val="24"/>
        </w:rPr>
        <w:t xml:space="preserve"> (2011), para investigar as tarefas que poderiam ser executadas fazendo uso do </w:t>
      </w:r>
      <w:proofErr w:type="spellStart"/>
      <w:r>
        <w:rPr>
          <w:rFonts w:ascii="Arial" w:eastAsia="Arial" w:hAnsi="Arial" w:cs="Arial"/>
          <w:sz w:val="24"/>
          <w:szCs w:val="24"/>
        </w:rPr>
        <w:t>crowdsourcing</w:t>
      </w:r>
      <w:proofErr w:type="spellEnd"/>
      <w:r>
        <w:rPr>
          <w:rFonts w:ascii="Arial" w:eastAsia="Arial" w:hAnsi="Arial" w:cs="Arial"/>
          <w:sz w:val="24"/>
          <w:szCs w:val="24"/>
        </w:rPr>
        <w:t xml:space="preserve">. Em seguida foram aplicadas as correções para permitir o uso do </w:t>
      </w:r>
      <w:proofErr w:type="spellStart"/>
      <w:r>
        <w:rPr>
          <w:rFonts w:ascii="Arial" w:eastAsia="Arial" w:hAnsi="Arial" w:cs="Arial"/>
          <w:sz w:val="24"/>
          <w:szCs w:val="24"/>
        </w:rPr>
        <w:t>crowdsourcing</w:t>
      </w:r>
      <w:proofErr w:type="spellEnd"/>
      <w:r>
        <w:rPr>
          <w:rFonts w:ascii="Arial" w:eastAsia="Arial" w:hAnsi="Arial" w:cs="Arial"/>
          <w:sz w:val="24"/>
          <w:szCs w:val="24"/>
        </w:rPr>
        <w:t xml:space="preserve"> no processo e por fim, a execução propriamente dita em uma empresa de desenvolvimento de software, tendo como alvo um sistema ERP (Enterprise </w:t>
      </w:r>
      <w:proofErr w:type="spellStart"/>
      <w:r>
        <w:rPr>
          <w:rFonts w:ascii="Arial" w:eastAsia="Arial" w:hAnsi="Arial" w:cs="Arial"/>
          <w:sz w:val="24"/>
          <w:szCs w:val="24"/>
        </w:rPr>
        <w:t>Resource</w:t>
      </w:r>
      <w:proofErr w:type="spellEnd"/>
      <w:r>
        <w:rPr>
          <w:rFonts w:ascii="Arial" w:eastAsia="Arial" w:hAnsi="Arial" w:cs="Arial"/>
          <w:sz w:val="24"/>
          <w:szCs w:val="24"/>
        </w:rPr>
        <w:t xml:space="preserve"> Planning) onde foram elaborados 50 casos de teste que, na execução do projeto conforme o modelo proposto dos </w:t>
      </w:r>
      <w:r w:rsidR="00C6634C">
        <w:rPr>
          <w:rFonts w:ascii="Arial" w:eastAsia="Arial" w:hAnsi="Arial" w:cs="Arial"/>
          <w:sz w:val="24"/>
          <w:szCs w:val="24"/>
        </w:rPr>
        <w:t>autores e os mesmos seriam executados simultaneamente e na ocasião da publicação, a configuração do ambiente estava em andamento.</w:t>
      </w:r>
    </w:p>
    <w:p w:rsidR="00C6634C" w:rsidRDefault="00C6634C" w:rsidP="00F71546">
      <w:pPr>
        <w:spacing w:after="0" w:line="360" w:lineRule="auto"/>
        <w:ind w:firstLine="1134"/>
        <w:jc w:val="both"/>
        <w:rPr>
          <w:rFonts w:ascii="Arial" w:eastAsia="Arial" w:hAnsi="Arial" w:cs="Arial"/>
          <w:sz w:val="24"/>
          <w:szCs w:val="24"/>
        </w:rPr>
      </w:pPr>
      <w:r>
        <w:rPr>
          <w:rFonts w:ascii="Arial" w:eastAsia="Arial" w:hAnsi="Arial" w:cs="Arial"/>
          <w:sz w:val="24"/>
          <w:szCs w:val="24"/>
        </w:rPr>
        <w:t xml:space="preserve">Contudo, mesmo, não tendo sido finalizado e com maiores resultados, os autores concluem que a proposta era viável e inovadora por permitir que usuários externos pudessem colaborar com a evolução do produto. Este tipo de abordagem de testes dirigidos por feedback é </w:t>
      </w:r>
      <w:r w:rsidR="00E0471B">
        <w:rPr>
          <w:rFonts w:ascii="Arial" w:eastAsia="Arial" w:hAnsi="Arial" w:cs="Arial"/>
          <w:sz w:val="24"/>
          <w:szCs w:val="24"/>
        </w:rPr>
        <w:t>utilizado</w:t>
      </w:r>
      <w:r>
        <w:rPr>
          <w:rFonts w:ascii="Arial" w:eastAsia="Arial" w:hAnsi="Arial" w:cs="Arial"/>
          <w:sz w:val="24"/>
          <w:szCs w:val="24"/>
        </w:rPr>
        <w:t xml:space="preserve"> por softwares como o Windows em seu programa chamado de Windows </w:t>
      </w:r>
      <w:proofErr w:type="spellStart"/>
      <w:r>
        <w:rPr>
          <w:rFonts w:ascii="Arial" w:eastAsia="Arial" w:hAnsi="Arial" w:cs="Arial"/>
          <w:sz w:val="24"/>
          <w:szCs w:val="24"/>
        </w:rPr>
        <w:t>Insider</w:t>
      </w:r>
      <w:proofErr w:type="spellEnd"/>
      <w:r>
        <w:rPr>
          <w:rFonts w:ascii="Arial" w:eastAsia="Arial" w:hAnsi="Arial" w:cs="Arial"/>
          <w:sz w:val="24"/>
          <w:szCs w:val="24"/>
        </w:rPr>
        <w:t xml:space="preserve"> </w:t>
      </w:r>
      <w:proofErr w:type="spellStart"/>
      <w:r>
        <w:rPr>
          <w:rFonts w:ascii="Arial" w:eastAsia="Arial" w:hAnsi="Arial" w:cs="Arial"/>
          <w:sz w:val="24"/>
          <w:szCs w:val="24"/>
        </w:rPr>
        <w:t>Preview</w:t>
      </w:r>
      <w:proofErr w:type="spellEnd"/>
      <w:r>
        <w:rPr>
          <w:rFonts w:ascii="Arial" w:eastAsia="Arial" w:hAnsi="Arial" w:cs="Arial"/>
          <w:sz w:val="24"/>
          <w:szCs w:val="24"/>
        </w:rPr>
        <w:t>.</w:t>
      </w:r>
    </w:p>
    <w:p w:rsidR="00C6634C" w:rsidRDefault="00C6634C" w:rsidP="00F71546">
      <w:pPr>
        <w:spacing w:after="0" w:line="360" w:lineRule="auto"/>
        <w:ind w:firstLine="1134"/>
        <w:jc w:val="both"/>
        <w:rPr>
          <w:rFonts w:ascii="Arial" w:eastAsia="Arial" w:hAnsi="Arial" w:cs="Arial"/>
          <w:sz w:val="24"/>
          <w:szCs w:val="24"/>
        </w:rPr>
      </w:pPr>
      <w:r>
        <w:rPr>
          <w:rFonts w:ascii="Arial" w:eastAsia="Arial" w:hAnsi="Arial" w:cs="Arial"/>
          <w:sz w:val="24"/>
          <w:szCs w:val="24"/>
        </w:rPr>
        <w:t>Já VLAANDERN et al (2010)</w:t>
      </w:r>
      <w:r w:rsidR="00E0471B">
        <w:rPr>
          <w:rFonts w:ascii="Arial" w:eastAsia="Arial" w:hAnsi="Arial" w:cs="Arial"/>
          <w:sz w:val="24"/>
          <w:szCs w:val="24"/>
        </w:rPr>
        <w:t xml:space="preserve"> </w:t>
      </w:r>
      <w:r w:rsidR="007C2E49">
        <w:rPr>
          <w:rFonts w:ascii="Arial" w:eastAsia="Arial" w:hAnsi="Arial" w:cs="Arial"/>
          <w:sz w:val="24"/>
          <w:szCs w:val="24"/>
        </w:rPr>
        <w:t xml:space="preserve">realizaram uma aplicação real com o propósito de mostrar como os métodos ágeis podem trabalhar em conjunto com a gestão de produto. As experiências relatadas no artigo de VLAANDEER et al em uma empresa fazem o uso do framework </w:t>
      </w:r>
      <w:proofErr w:type="spellStart"/>
      <w:r w:rsidR="007C2E49">
        <w:rPr>
          <w:rFonts w:ascii="Arial" w:eastAsia="Arial" w:hAnsi="Arial" w:cs="Arial"/>
          <w:sz w:val="24"/>
          <w:szCs w:val="24"/>
        </w:rPr>
        <w:t>Scrum</w:t>
      </w:r>
      <w:proofErr w:type="spellEnd"/>
      <w:r w:rsidR="007C2E49">
        <w:rPr>
          <w:rFonts w:ascii="Arial" w:eastAsia="Arial" w:hAnsi="Arial" w:cs="Arial"/>
          <w:sz w:val="24"/>
          <w:szCs w:val="24"/>
        </w:rPr>
        <w:t>, destacando os ajustes aplicados e como a partir do caso de uso podem ser ajustados, aplicados e mensurados em um cenário real.</w:t>
      </w:r>
    </w:p>
    <w:p w:rsidR="007C2E49" w:rsidRDefault="007C2E49" w:rsidP="00F71546">
      <w:pPr>
        <w:spacing w:after="0" w:line="360" w:lineRule="auto"/>
        <w:ind w:firstLine="1134"/>
        <w:jc w:val="both"/>
        <w:rPr>
          <w:rFonts w:ascii="Arial" w:eastAsia="Arial" w:hAnsi="Arial" w:cs="Arial"/>
          <w:sz w:val="24"/>
          <w:szCs w:val="24"/>
        </w:rPr>
      </w:pPr>
      <w:r>
        <w:rPr>
          <w:rFonts w:ascii="Arial" w:eastAsia="Arial" w:hAnsi="Arial" w:cs="Arial"/>
          <w:sz w:val="24"/>
          <w:szCs w:val="24"/>
        </w:rPr>
        <w:t xml:space="preserve">A primeira etapa onde se levanta as ideias da empresa ou cliente é chamado de </w:t>
      </w:r>
      <w:proofErr w:type="spellStart"/>
      <w:r>
        <w:rPr>
          <w:rFonts w:ascii="Arial" w:eastAsia="Arial" w:hAnsi="Arial" w:cs="Arial"/>
          <w:sz w:val="24"/>
          <w:szCs w:val="24"/>
        </w:rPr>
        <w:t>vision</w:t>
      </w:r>
      <w:proofErr w:type="spellEnd"/>
      <w:r>
        <w:rPr>
          <w:rFonts w:ascii="Arial" w:eastAsia="Arial" w:hAnsi="Arial" w:cs="Arial"/>
          <w:sz w:val="24"/>
          <w:szCs w:val="24"/>
        </w:rPr>
        <w:t xml:space="preserve">. Outra etapa é a </w:t>
      </w:r>
      <w:proofErr w:type="spellStart"/>
      <w:r>
        <w:rPr>
          <w:rFonts w:ascii="Arial" w:eastAsia="Arial" w:hAnsi="Arial" w:cs="Arial"/>
          <w:sz w:val="24"/>
          <w:szCs w:val="24"/>
        </w:rPr>
        <w:t>theme</w:t>
      </w:r>
      <w:proofErr w:type="spellEnd"/>
      <w:r>
        <w:rPr>
          <w:rFonts w:ascii="Arial" w:eastAsia="Arial" w:hAnsi="Arial" w:cs="Arial"/>
          <w:sz w:val="24"/>
          <w:szCs w:val="24"/>
        </w:rPr>
        <w:t xml:space="preserve"> onde ocorre a execução formal tornando assim a visão com mais detalhes.</w:t>
      </w:r>
    </w:p>
    <w:p w:rsidR="007C2E49" w:rsidRDefault="007C2E49" w:rsidP="007C2E49">
      <w:pPr>
        <w:spacing w:after="0" w:line="360" w:lineRule="auto"/>
        <w:ind w:firstLine="1134"/>
        <w:jc w:val="both"/>
        <w:rPr>
          <w:rFonts w:ascii="Arial" w:eastAsia="Arial" w:hAnsi="Arial" w:cs="Arial"/>
          <w:sz w:val="24"/>
          <w:szCs w:val="24"/>
        </w:rPr>
      </w:pPr>
      <w:r>
        <w:rPr>
          <w:rFonts w:ascii="Arial" w:eastAsia="Arial" w:hAnsi="Arial" w:cs="Arial"/>
          <w:sz w:val="24"/>
          <w:szCs w:val="24"/>
        </w:rPr>
        <w:t>Posteriormente ocorre a definição de requisitos, dividida em três etapas onde a primeira é realizada pela equipe de produtos de software, chamada de SPM, a equipe de SPM traduz os conceitos em listas realizando os ajustes necessários entre os requisitos. Após isso a equipe de desenvolvimento elabora os requisitos, onde podem ser criados documentos para clarificar o processo.</w:t>
      </w:r>
    </w:p>
    <w:p w:rsidR="00CF534D" w:rsidRDefault="007C2E49" w:rsidP="00F71546">
      <w:pPr>
        <w:spacing w:after="0" w:line="360" w:lineRule="auto"/>
        <w:ind w:firstLine="1134"/>
        <w:jc w:val="both"/>
        <w:rPr>
          <w:rFonts w:ascii="Arial" w:eastAsia="Arial" w:hAnsi="Arial" w:cs="Arial"/>
          <w:sz w:val="24"/>
          <w:szCs w:val="24"/>
        </w:rPr>
      </w:pPr>
      <w:r>
        <w:rPr>
          <w:rFonts w:ascii="Arial" w:eastAsia="Arial" w:hAnsi="Arial" w:cs="Arial"/>
          <w:sz w:val="24"/>
          <w:szCs w:val="24"/>
        </w:rPr>
        <w:t xml:space="preserve">Conclui-se que é necessário, para que a equipe SPM ágil desenvolva com sucesso as tarefas do projeto, determinar o tamanho das tarefas, estruturas de </w:t>
      </w:r>
      <w:proofErr w:type="spellStart"/>
      <w:r>
        <w:rPr>
          <w:rFonts w:ascii="Arial" w:eastAsia="Arial" w:hAnsi="Arial" w:cs="Arial"/>
          <w:sz w:val="24"/>
          <w:szCs w:val="24"/>
        </w:rPr>
        <w:t>backlog</w:t>
      </w:r>
      <w:proofErr w:type="spellEnd"/>
      <w:r>
        <w:rPr>
          <w:rFonts w:ascii="Arial" w:eastAsia="Arial" w:hAnsi="Arial" w:cs="Arial"/>
          <w:sz w:val="24"/>
          <w:szCs w:val="24"/>
        </w:rPr>
        <w:t xml:space="preserve"> e realizar o refinamento dos requisitos.</w:t>
      </w:r>
    </w:p>
    <w:p w:rsidR="007C2E49" w:rsidRDefault="007C2E49" w:rsidP="00F71546">
      <w:pPr>
        <w:spacing w:after="0" w:line="360" w:lineRule="auto"/>
        <w:ind w:firstLine="1134"/>
        <w:jc w:val="both"/>
        <w:rPr>
          <w:rFonts w:ascii="Arial" w:eastAsia="Arial" w:hAnsi="Arial" w:cs="Arial"/>
          <w:sz w:val="24"/>
          <w:szCs w:val="24"/>
        </w:rPr>
      </w:pPr>
      <w:r>
        <w:rPr>
          <w:rFonts w:ascii="Arial" w:eastAsia="Arial" w:hAnsi="Arial" w:cs="Arial"/>
          <w:sz w:val="24"/>
          <w:szCs w:val="24"/>
        </w:rPr>
        <w:t>Além destes trabalhos, existem outros no IEE Explore, sendo que a grande maioria deles, não existe aplicação prática.</w:t>
      </w:r>
    </w:p>
    <w:p w:rsidR="00F039B0" w:rsidRDefault="00F11187">
      <w:r>
        <w:br w:type="page"/>
      </w:r>
    </w:p>
    <w:p w:rsidR="00F039B0" w:rsidRDefault="00F11187">
      <w:pPr>
        <w:pStyle w:val="Ttulo2"/>
        <w:numPr>
          <w:ilvl w:val="0"/>
          <w:numId w:val="2"/>
        </w:numPr>
        <w:ind w:hanging="360"/>
        <w:rPr>
          <w:rFonts w:ascii="Arial" w:eastAsia="Arial" w:hAnsi="Arial" w:cs="Arial"/>
          <w:b/>
          <w:color w:val="000000"/>
          <w:sz w:val="24"/>
          <w:szCs w:val="24"/>
        </w:rPr>
      </w:pPr>
      <w:bookmarkStart w:id="13" w:name="_Toc481958369"/>
      <w:r>
        <w:rPr>
          <w:rFonts w:ascii="Arial" w:eastAsia="Arial" w:hAnsi="Arial" w:cs="Arial"/>
          <w:b/>
          <w:color w:val="000000"/>
          <w:sz w:val="24"/>
          <w:szCs w:val="24"/>
        </w:rPr>
        <w:lastRenderedPageBreak/>
        <w:t xml:space="preserve">MÉTODOS E </w:t>
      </w:r>
      <w:r w:rsidR="009C7A1B">
        <w:rPr>
          <w:rFonts w:ascii="Arial" w:eastAsia="Arial" w:hAnsi="Arial" w:cs="Arial"/>
          <w:b/>
          <w:color w:val="000000"/>
          <w:sz w:val="24"/>
          <w:szCs w:val="24"/>
        </w:rPr>
        <w:t>PROCEDIMENTOS</w:t>
      </w:r>
      <w:bookmarkEnd w:id="13"/>
    </w:p>
    <w:p w:rsidR="00F039B0" w:rsidRDefault="00F039B0"/>
    <w:p w:rsidR="00F039B0" w:rsidRDefault="00F11187">
      <w:pPr>
        <w:spacing w:after="0" w:line="360" w:lineRule="auto"/>
        <w:ind w:firstLine="1134"/>
        <w:jc w:val="both"/>
        <w:rPr>
          <w:rFonts w:ascii="Arial" w:eastAsia="Arial" w:hAnsi="Arial" w:cs="Arial"/>
          <w:sz w:val="24"/>
          <w:szCs w:val="24"/>
        </w:rPr>
      </w:pPr>
      <w:r>
        <w:rPr>
          <w:rFonts w:ascii="Arial" w:eastAsia="Arial" w:hAnsi="Arial" w:cs="Arial"/>
          <w:sz w:val="24"/>
          <w:szCs w:val="24"/>
        </w:rPr>
        <w:t>Este capítulo será dedicado para apresentação geral do processo de software, tecnologias e arquitetura escolhidas para o desenvolvimento desta proposta de projeto.</w:t>
      </w:r>
    </w:p>
    <w:p w:rsidR="00F039B0" w:rsidRDefault="00F039B0">
      <w:pPr>
        <w:spacing w:after="0" w:line="360" w:lineRule="auto"/>
        <w:ind w:firstLine="1134"/>
        <w:jc w:val="both"/>
        <w:rPr>
          <w:rFonts w:ascii="Arial" w:eastAsia="Arial" w:hAnsi="Arial" w:cs="Arial"/>
          <w:sz w:val="24"/>
          <w:szCs w:val="24"/>
        </w:rPr>
      </w:pPr>
    </w:p>
    <w:p w:rsidR="00F039B0" w:rsidRDefault="00F11187">
      <w:pPr>
        <w:pStyle w:val="Ttulo2"/>
        <w:numPr>
          <w:ilvl w:val="1"/>
          <w:numId w:val="2"/>
        </w:numPr>
        <w:ind w:hanging="720"/>
        <w:rPr>
          <w:b/>
        </w:rPr>
      </w:pPr>
      <w:bookmarkStart w:id="14" w:name="_Toc481958370"/>
      <w:r>
        <w:rPr>
          <w:rFonts w:ascii="Arial" w:eastAsia="Arial" w:hAnsi="Arial" w:cs="Arial"/>
          <w:b/>
          <w:color w:val="000000"/>
          <w:sz w:val="24"/>
          <w:szCs w:val="24"/>
        </w:rPr>
        <w:t>SCRUM</w:t>
      </w:r>
      <w:bookmarkEnd w:id="14"/>
    </w:p>
    <w:p w:rsidR="00F039B0" w:rsidRDefault="00F039B0"/>
    <w:p w:rsidR="00F039B0" w:rsidRDefault="00F11187">
      <w:pPr>
        <w:spacing w:after="0" w:line="360" w:lineRule="auto"/>
        <w:ind w:firstLine="1080"/>
        <w:jc w:val="both"/>
        <w:rPr>
          <w:rFonts w:ascii="Arial" w:eastAsia="Arial" w:hAnsi="Arial" w:cs="Arial"/>
          <w:sz w:val="24"/>
          <w:szCs w:val="24"/>
        </w:rPr>
      </w:pPr>
      <w:proofErr w:type="spellStart"/>
      <w:r>
        <w:rPr>
          <w:rFonts w:ascii="Arial" w:eastAsia="Arial" w:hAnsi="Arial" w:cs="Arial"/>
          <w:sz w:val="24"/>
          <w:szCs w:val="24"/>
        </w:rPr>
        <w:t>Scrum</w:t>
      </w:r>
      <w:proofErr w:type="spellEnd"/>
      <w:r>
        <w:rPr>
          <w:rFonts w:ascii="Arial" w:eastAsia="Arial" w:hAnsi="Arial" w:cs="Arial"/>
          <w:sz w:val="24"/>
          <w:szCs w:val="24"/>
        </w:rPr>
        <w:t xml:space="preserve"> é uma metodologia de desenvolvimento ágil, interativo e incremental usado para o processo de desenvolvimento de software. Foi concebido, segundo SILVA (2014) nos anos 1990 por Jeff Sutherland, John </w:t>
      </w:r>
      <w:proofErr w:type="spellStart"/>
      <w:r>
        <w:rPr>
          <w:rFonts w:ascii="Arial" w:eastAsia="Arial" w:hAnsi="Arial" w:cs="Arial"/>
          <w:sz w:val="24"/>
          <w:szCs w:val="24"/>
        </w:rPr>
        <w:t>Scummiotales</w:t>
      </w:r>
      <w:proofErr w:type="spellEnd"/>
      <w:r>
        <w:rPr>
          <w:rFonts w:ascii="Arial" w:eastAsia="Arial" w:hAnsi="Arial" w:cs="Arial"/>
          <w:sz w:val="24"/>
          <w:szCs w:val="24"/>
        </w:rPr>
        <w:t xml:space="preserve"> e Jeff </w:t>
      </w:r>
      <w:proofErr w:type="spellStart"/>
      <w:r>
        <w:rPr>
          <w:rFonts w:ascii="Arial" w:eastAsia="Arial" w:hAnsi="Arial" w:cs="Arial"/>
          <w:sz w:val="24"/>
          <w:szCs w:val="24"/>
        </w:rPr>
        <w:t>McKenna</w:t>
      </w:r>
      <w:proofErr w:type="spellEnd"/>
      <w:r>
        <w:rPr>
          <w:rFonts w:ascii="Arial" w:eastAsia="Arial" w:hAnsi="Arial" w:cs="Arial"/>
          <w:sz w:val="24"/>
          <w:szCs w:val="24"/>
        </w:rPr>
        <w:t xml:space="preserve"> quando os modelos de processo tradicionais atingiram seus limites. O </w:t>
      </w:r>
      <w:proofErr w:type="spellStart"/>
      <w:r>
        <w:rPr>
          <w:rFonts w:ascii="Arial" w:eastAsia="Arial" w:hAnsi="Arial" w:cs="Arial"/>
          <w:sz w:val="24"/>
          <w:szCs w:val="24"/>
        </w:rPr>
        <w:t>Scrum</w:t>
      </w:r>
      <w:proofErr w:type="spellEnd"/>
      <w:r>
        <w:rPr>
          <w:rFonts w:ascii="Arial" w:eastAsia="Arial" w:hAnsi="Arial" w:cs="Arial"/>
          <w:sz w:val="24"/>
          <w:szCs w:val="24"/>
        </w:rPr>
        <w:t xml:space="preserve"> foi então a solução encontrada pelo mercado e pela academia para contornar os problemas relacionados com o desenvolvimento de software, principalmente o de gestão de projetos. (SCHAWABER; SUTHERLAND, 2015)</w:t>
      </w:r>
    </w:p>
    <w:p w:rsidR="00F039B0" w:rsidRDefault="00F11187">
      <w:pPr>
        <w:spacing w:after="0" w:line="360" w:lineRule="auto"/>
        <w:ind w:firstLine="1080"/>
        <w:jc w:val="both"/>
      </w:pPr>
      <w:r>
        <w:rPr>
          <w:rFonts w:ascii="Arial" w:eastAsia="Arial" w:hAnsi="Arial" w:cs="Arial"/>
          <w:sz w:val="24"/>
          <w:szCs w:val="24"/>
        </w:rPr>
        <w:t xml:space="preserve">No </w:t>
      </w:r>
      <w:proofErr w:type="spellStart"/>
      <w:r>
        <w:rPr>
          <w:rFonts w:ascii="Arial" w:eastAsia="Arial" w:hAnsi="Arial" w:cs="Arial"/>
          <w:sz w:val="24"/>
          <w:szCs w:val="24"/>
        </w:rPr>
        <w:t>Scrum</w:t>
      </w:r>
      <w:proofErr w:type="spellEnd"/>
      <w:r>
        <w:rPr>
          <w:rFonts w:ascii="Arial" w:eastAsia="Arial" w:hAnsi="Arial" w:cs="Arial"/>
          <w:sz w:val="24"/>
          <w:szCs w:val="24"/>
        </w:rPr>
        <w:t xml:space="preserve"> o início de cada projeto é realizado um </w:t>
      </w:r>
      <w:proofErr w:type="spellStart"/>
      <w:r>
        <w:rPr>
          <w:rFonts w:ascii="Arial" w:eastAsia="Arial" w:hAnsi="Arial" w:cs="Arial"/>
          <w:i/>
          <w:sz w:val="24"/>
          <w:szCs w:val="24"/>
        </w:rPr>
        <w:t>Product</w:t>
      </w:r>
      <w:proofErr w:type="spellEnd"/>
      <w:r>
        <w:rPr>
          <w:rFonts w:ascii="Arial" w:eastAsia="Arial" w:hAnsi="Arial" w:cs="Arial"/>
          <w:i/>
          <w:sz w:val="24"/>
          <w:szCs w:val="24"/>
        </w:rPr>
        <w:t xml:space="preserve"> </w:t>
      </w:r>
      <w:proofErr w:type="spellStart"/>
      <w:r>
        <w:rPr>
          <w:rFonts w:ascii="Arial" w:eastAsia="Arial" w:hAnsi="Arial" w:cs="Arial"/>
          <w:i/>
          <w:sz w:val="24"/>
          <w:szCs w:val="24"/>
        </w:rPr>
        <w:t>Backlog</w:t>
      </w:r>
      <w:proofErr w:type="spellEnd"/>
      <w:r>
        <w:rPr>
          <w:rFonts w:ascii="Arial" w:eastAsia="Arial" w:hAnsi="Arial" w:cs="Arial"/>
          <w:sz w:val="24"/>
          <w:szCs w:val="24"/>
        </w:rPr>
        <w:t xml:space="preserve">, uma fase do processo de desenvolvimento em que são definidas as principais funcionalidades do projeto. Essas funcionalidades, de início não serão exatamente detalhadas, elas serão melhor elaboradas posteriormente com diversas reuniões com os envolvidos no projeto e o </w:t>
      </w:r>
      <w:proofErr w:type="spellStart"/>
      <w:r>
        <w:rPr>
          <w:rFonts w:ascii="Arial" w:eastAsia="Arial" w:hAnsi="Arial" w:cs="Arial"/>
          <w:i/>
          <w:sz w:val="24"/>
          <w:szCs w:val="24"/>
        </w:rPr>
        <w:t>Product</w:t>
      </w:r>
      <w:proofErr w:type="spellEnd"/>
      <w:r>
        <w:rPr>
          <w:rFonts w:ascii="Arial" w:eastAsia="Arial" w:hAnsi="Arial" w:cs="Arial"/>
          <w:i/>
          <w:sz w:val="24"/>
          <w:szCs w:val="24"/>
        </w:rPr>
        <w:t xml:space="preserve"> </w:t>
      </w:r>
      <w:proofErr w:type="spellStart"/>
      <w:r>
        <w:rPr>
          <w:rFonts w:ascii="Arial" w:eastAsia="Arial" w:hAnsi="Arial" w:cs="Arial"/>
          <w:i/>
          <w:sz w:val="24"/>
          <w:szCs w:val="24"/>
        </w:rPr>
        <w:t>Owner</w:t>
      </w:r>
      <w:proofErr w:type="spellEnd"/>
      <w:r>
        <w:rPr>
          <w:rFonts w:ascii="Arial" w:eastAsia="Arial" w:hAnsi="Arial" w:cs="Arial"/>
          <w:sz w:val="24"/>
          <w:szCs w:val="24"/>
        </w:rPr>
        <w:t>, sendo que este último participa ativamente do processo de gestão e desenvolvimento de software, ele é o responsável por defender os interesses do cliente do produto.</w:t>
      </w:r>
    </w:p>
    <w:p w:rsidR="00F039B0" w:rsidRDefault="00F11187">
      <w:pPr>
        <w:spacing w:after="0" w:line="360" w:lineRule="auto"/>
        <w:ind w:firstLine="1080"/>
        <w:jc w:val="both"/>
      </w:pPr>
      <w:r>
        <w:rPr>
          <w:rFonts w:ascii="Arial" w:eastAsia="Arial" w:hAnsi="Arial" w:cs="Arial"/>
          <w:sz w:val="24"/>
          <w:szCs w:val="24"/>
        </w:rPr>
        <w:t xml:space="preserve">Mudanças de requisitos são consideradas positivas e são até mesmo encorajadas, contanto que o </w:t>
      </w:r>
      <w:proofErr w:type="spellStart"/>
      <w:r>
        <w:rPr>
          <w:rFonts w:ascii="Arial" w:eastAsia="Arial" w:hAnsi="Arial" w:cs="Arial"/>
          <w:i/>
          <w:sz w:val="24"/>
          <w:szCs w:val="24"/>
        </w:rPr>
        <w:t>Product</w:t>
      </w:r>
      <w:proofErr w:type="spellEnd"/>
      <w:r>
        <w:rPr>
          <w:rFonts w:ascii="Arial" w:eastAsia="Arial" w:hAnsi="Arial" w:cs="Arial"/>
          <w:sz w:val="24"/>
          <w:szCs w:val="24"/>
        </w:rPr>
        <w:t xml:space="preserve"> </w:t>
      </w:r>
      <w:proofErr w:type="spellStart"/>
      <w:r>
        <w:rPr>
          <w:rFonts w:ascii="Arial" w:eastAsia="Arial" w:hAnsi="Arial" w:cs="Arial"/>
          <w:i/>
          <w:sz w:val="24"/>
          <w:szCs w:val="24"/>
        </w:rPr>
        <w:t>Owner</w:t>
      </w:r>
      <w:proofErr w:type="spellEnd"/>
      <w:r>
        <w:rPr>
          <w:rFonts w:ascii="Arial" w:eastAsia="Arial" w:hAnsi="Arial" w:cs="Arial"/>
          <w:sz w:val="24"/>
          <w:szCs w:val="24"/>
        </w:rPr>
        <w:t xml:space="preserve"> se comprometa a não mudar os requisitos durante a chamada </w:t>
      </w:r>
      <w:r>
        <w:rPr>
          <w:rFonts w:ascii="Arial" w:eastAsia="Arial" w:hAnsi="Arial" w:cs="Arial"/>
          <w:i/>
          <w:sz w:val="24"/>
          <w:szCs w:val="24"/>
        </w:rPr>
        <w:t>Sprint</w:t>
      </w:r>
      <w:r>
        <w:rPr>
          <w:rFonts w:ascii="Arial" w:eastAsia="Arial" w:hAnsi="Arial" w:cs="Arial"/>
          <w:sz w:val="24"/>
          <w:szCs w:val="24"/>
        </w:rPr>
        <w:t xml:space="preserve">, que são pequenas etapas do projeto, juntamente com o </w:t>
      </w:r>
      <w:proofErr w:type="spellStart"/>
      <w:r>
        <w:rPr>
          <w:rFonts w:ascii="Arial" w:eastAsia="Arial" w:hAnsi="Arial" w:cs="Arial"/>
          <w:i/>
          <w:sz w:val="24"/>
          <w:szCs w:val="24"/>
        </w:rPr>
        <w:t>Product</w:t>
      </w:r>
      <w:proofErr w:type="spellEnd"/>
      <w:r>
        <w:rPr>
          <w:rFonts w:ascii="Arial" w:eastAsia="Arial" w:hAnsi="Arial" w:cs="Arial"/>
          <w:i/>
          <w:sz w:val="24"/>
          <w:szCs w:val="24"/>
        </w:rPr>
        <w:t xml:space="preserve"> </w:t>
      </w:r>
      <w:proofErr w:type="spellStart"/>
      <w:r>
        <w:rPr>
          <w:rFonts w:ascii="Arial" w:eastAsia="Arial" w:hAnsi="Arial" w:cs="Arial"/>
          <w:i/>
          <w:sz w:val="24"/>
          <w:szCs w:val="24"/>
        </w:rPr>
        <w:t>Owner</w:t>
      </w:r>
      <w:proofErr w:type="spellEnd"/>
      <w:r>
        <w:rPr>
          <w:rFonts w:ascii="Arial" w:eastAsia="Arial" w:hAnsi="Arial" w:cs="Arial"/>
          <w:i/>
          <w:sz w:val="24"/>
          <w:szCs w:val="24"/>
        </w:rPr>
        <w:t>,</w:t>
      </w:r>
      <w:r>
        <w:rPr>
          <w:rFonts w:ascii="Arial" w:eastAsia="Arial" w:hAnsi="Arial" w:cs="Arial"/>
          <w:sz w:val="24"/>
          <w:szCs w:val="24"/>
        </w:rPr>
        <w:t xml:space="preserve"> essas </w:t>
      </w:r>
      <w:proofErr w:type="spellStart"/>
      <w:r>
        <w:rPr>
          <w:rFonts w:ascii="Arial" w:eastAsia="Arial" w:hAnsi="Arial" w:cs="Arial"/>
          <w:i/>
          <w:sz w:val="24"/>
          <w:szCs w:val="24"/>
        </w:rPr>
        <w:t>sprints</w:t>
      </w:r>
      <w:proofErr w:type="spellEnd"/>
      <w:r>
        <w:rPr>
          <w:rFonts w:ascii="Arial" w:eastAsia="Arial" w:hAnsi="Arial" w:cs="Arial"/>
          <w:sz w:val="24"/>
          <w:szCs w:val="24"/>
        </w:rPr>
        <w:t xml:space="preserve"> são divididas de modo que durem 3 a 4 semanas, sendo que são adaptadas de acordo com as necessidades do </w:t>
      </w:r>
      <w:proofErr w:type="spellStart"/>
      <w:r>
        <w:rPr>
          <w:rFonts w:ascii="Arial" w:eastAsia="Arial" w:hAnsi="Arial" w:cs="Arial"/>
          <w:i/>
          <w:sz w:val="24"/>
          <w:szCs w:val="24"/>
        </w:rPr>
        <w:t>Product</w:t>
      </w:r>
      <w:proofErr w:type="spellEnd"/>
      <w:r>
        <w:rPr>
          <w:rFonts w:ascii="Arial" w:eastAsia="Arial" w:hAnsi="Arial" w:cs="Arial"/>
          <w:i/>
          <w:sz w:val="24"/>
          <w:szCs w:val="24"/>
        </w:rPr>
        <w:t xml:space="preserve"> </w:t>
      </w:r>
      <w:proofErr w:type="spellStart"/>
      <w:r>
        <w:rPr>
          <w:rFonts w:ascii="Arial" w:eastAsia="Arial" w:hAnsi="Arial" w:cs="Arial"/>
          <w:i/>
          <w:sz w:val="24"/>
          <w:szCs w:val="24"/>
        </w:rPr>
        <w:t>Owner</w:t>
      </w:r>
      <w:proofErr w:type="spellEnd"/>
      <w:r>
        <w:rPr>
          <w:rFonts w:ascii="Arial" w:eastAsia="Arial" w:hAnsi="Arial" w:cs="Arial"/>
          <w:i/>
          <w:sz w:val="24"/>
          <w:szCs w:val="24"/>
        </w:rPr>
        <w:t xml:space="preserve"> </w:t>
      </w:r>
      <w:r>
        <w:rPr>
          <w:rFonts w:ascii="Arial" w:eastAsia="Arial" w:hAnsi="Arial" w:cs="Arial"/>
          <w:sz w:val="24"/>
          <w:szCs w:val="24"/>
        </w:rPr>
        <w:t xml:space="preserve">e tem a presença de todos os responsáveis e interessados pelo projeto. A primeira </w:t>
      </w:r>
      <w:r>
        <w:rPr>
          <w:rFonts w:ascii="Arial" w:eastAsia="Arial" w:hAnsi="Arial" w:cs="Arial"/>
          <w:i/>
          <w:sz w:val="24"/>
          <w:szCs w:val="24"/>
        </w:rPr>
        <w:t>Sprint</w:t>
      </w:r>
      <w:r>
        <w:rPr>
          <w:rFonts w:ascii="Arial" w:eastAsia="Arial" w:hAnsi="Arial" w:cs="Arial"/>
          <w:sz w:val="24"/>
          <w:szCs w:val="24"/>
        </w:rPr>
        <w:t xml:space="preserve">, chamada de </w:t>
      </w:r>
      <w:r>
        <w:rPr>
          <w:rFonts w:ascii="Arial" w:eastAsia="Arial" w:hAnsi="Arial" w:cs="Arial"/>
          <w:i/>
          <w:sz w:val="24"/>
          <w:szCs w:val="24"/>
        </w:rPr>
        <w:t>Sprint Planning Meeting</w:t>
      </w:r>
      <w:r>
        <w:rPr>
          <w:rFonts w:ascii="Arial" w:eastAsia="Arial" w:hAnsi="Arial" w:cs="Arial"/>
          <w:sz w:val="24"/>
          <w:szCs w:val="24"/>
        </w:rPr>
        <w:t xml:space="preserve"> é realizada uma reunião inicial no qual as primeiras dúvidas são levantadas.</w:t>
      </w:r>
    </w:p>
    <w:p w:rsidR="00F039B0" w:rsidRDefault="00F11187">
      <w:pPr>
        <w:spacing w:after="0" w:line="360" w:lineRule="auto"/>
        <w:ind w:firstLine="1080"/>
        <w:jc w:val="both"/>
      </w:pPr>
      <w:r>
        <w:rPr>
          <w:rFonts w:ascii="Arial" w:eastAsia="Arial" w:hAnsi="Arial" w:cs="Arial"/>
          <w:sz w:val="24"/>
          <w:szCs w:val="24"/>
        </w:rPr>
        <w:t xml:space="preserve">Além da Sprint Planning Meeting, todos os dias existe uma reunião diária, chamada de </w:t>
      </w:r>
      <w:r>
        <w:rPr>
          <w:rFonts w:ascii="Arial" w:eastAsia="Arial" w:hAnsi="Arial" w:cs="Arial"/>
          <w:i/>
          <w:sz w:val="24"/>
          <w:szCs w:val="24"/>
        </w:rPr>
        <w:t>Daily</w:t>
      </w:r>
      <w:r>
        <w:rPr>
          <w:rFonts w:ascii="Arial" w:eastAsia="Arial" w:hAnsi="Arial" w:cs="Arial"/>
          <w:sz w:val="24"/>
          <w:szCs w:val="24"/>
        </w:rPr>
        <w:t xml:space="preserve"> </w:t>
      </w:r>
      <w:proofErr w:type="spellStart"/>
      <w:r>
        <w:rPr>
          <w:rFonts w:ascii="Arial" w:eastAsia="Arial" w:hAnsi="Arial" w:cs="Arial"/>
          <w:i/>
          <w:sz w:val="24"/>
          <w:szCs w:val="24"/>
        </w:rPr>
        <w:t>Scrum</w:t>
      </w:r>
      <w:proofErr w:type="spellEnd"/>
      <w:r>
        <w:rPr>
          <w:rFonts w:ascii="Arial" w:eastAsia="Arial" w:hAnsi="Arial" w:cs="Arial"/>
          <w:sz w:val="24"/>
          <w:szCs w:val="24"/>
        </w:rPr>
        <w:t xml:space="preserve">, para que os membros da equipe de produção, chamada de </w:t>
      </w:r>
      <w:proofErr w:type="spellStart"/>
      <w:r>
        <w:rPr>
          <w:rFonts w:ascii="Arial" w:eastAsia="Arial" w:hAnsi="Arial" w:cs="Arial"/>
          <w:i/>
          <w:sz w:val="24"/>
          <w:szCs w:val="24"/>
        </w:rPr>
        <w:t>Scrum</w:t>
      </w:r>
      <w:proofErr w:type="spellEnd"/>
      <w:r>
        <w:rPr>
          <w:rFonts w:ascii="Arial" w:eastAsia="Arial" w:hAnsi="Arial" w:cs="Arial"/>
          <w:sz w:val="24"/>
          <w:szCs w:val="24"/>
        </w:rPr>
        <w:t xml:space="preserve"> </w:t>
      </w:r>
      <w:r>
        <w:rPr>
          <w:rFonts w:ascii="Arial" w:eastAsia="Arial" w:hAnsi="Arial" w:cs="Arial"/>
          <w:i/>
          <w:sz w:val="24"/>
          <w:szCs w:val="24"/>
        </w:rPr>
        <w:t>Team</w:t>
      </w:r>
      <w:r>
        <w:rPr>
          <w:rFonts w:ascii="Arial" w:eastAsia="Arial" w:hAnsi="Arial" w:cs="Arial"/>
          <w:sz w:val="24"/>
          <w:szCs w:val="24"/>
        </w:rPr>
        <w:t xml:space="preserve">, repassem aos envolvidos os acontecimentos do dia anterior, para verificar os problemas existentes e priorizar o necessário para o dia. No fim de cada Sprint é realizada uma compilação de tudo que foi alcançado no projeto naquela </w:t>
      </w:r>
      <w:r>
        <w:rPr>
          <w:rFonts w:ascii="Arial" w:eastAsia="Arial" w:hAnsi="Arial" w:cs="Arial"/>
          <w:sz w:val="24"/>
          <w:szCs w:val="24"/>
        </w:rPr>
        <w:lastRenderedPageBreak/>
        <w:t xml:space="preserve">Sprint, chamada de </w:t>
      </w:r>
      <w:r>
        <w:rPr>
          <w:rFonts w:ascii="Arial" w:eastAsia="Arial" w:hAnsi="Arial" w:cs="Arial"/>
          <w:i/>
          <w:sz w:val="24"/>
          <w:szCs w:val="24"/>
        </w:rPr>
        <w:t>Sprint</w:t>
      </w:r>
      <w:r>
        <w:rPr>
          <w:rFonts w:ascii="Arial" w:eastAsia="Arial" w:hAnsi="Arial" w:cs="Arial"/>
          <w:sz w:val="24"/>
          <w:szCs w:val="24"/>
        </w:rPr>
        <w:t xml:space="preserve"> </w:t>
      </w:r>
      <w:proofErr w:type="spellStart"/>
      <w:r>
        <w:rPr>
          <w:rFonts w:ascii="Arial" w:eastAsia="Arial" w:hAnsi="Arial" w:cs="Arial"/>
          <w:i/>
          <w:sz w:val="24"/>
          <w:szCs w:val="24"/>
        </w:rPr>
        <w:t>Review</w:t>
      </w:r>
      <w:proofErr w:type="spellEnd"/>
      <w:r>
        <w:rPr>
          <w:rFonts w:ascii="Arial" w:eastAsia="Arial" w:hAnsi="Arial" w:cs="Arial"/>
          <w:sz w:val="24"/>
          <w:szCs w:val="24"/>
        </w:rPr>
        <w:t xml:space="preserve"> </w:t>
      </w:r>
      <w:r>
        <w:rPr>
          <w:rFonts w:ascii="Arial" w:eastAsia="Arial" w:hAnsi="Arial" w:cs="Arial"/>
          <w:i/>
          <w:sz w:val="24"/>
          <w:szCs w:val="24"/>
        </w:rPr>
        <w:t>Meeting</w:t>
      </w:r>
      <w:r>
        <w:rPr>
          <w:rFonts w:ascii="Arial" w:eastAsia="Arial" w:hAnsi="Arial" w:cs="Arial"/>
          <w:sz w:val="24"/>
          <w:szCs w:val="24"/>
        </w:rPr>
        <w:t xml:space="preserve">. Após esta fase, é realizado o Sprint </w:t>
      </w:r>
      <w:proofErr w:type="spellStart"/>
      <w:r>
        <w:rPr>
          <w:rFonts w:ascii="Arial" w:eastAsia="Arial" w:hAnsi="Arial" w:cs="Arial"/>
          <w:i/>
          <w:sz w:val="24"/>
          <w:szCs w:val="24"/>
        </w:rPr>
        <w:t>Retrospective</w:t>
      </w:r>
      <w:proofErr w:type="spellEnd"/>
      <w:r>
        <w:rPr>
          <w:rFonts w:ascii="Arial" w:eastAsia="Arial" w:hAnsi="Arial" w:cs="Arial"/>
          <w:sz w:val="24"/>
          <w:szCs w:val="24"/>
        </w:rPr>
        <w:t xml:space="preserve">, que possui o objetivo de identificar o que funcionou bem e o que não funcionou bem durante a Sprint. Na sequência, inicia-se o planejamento para a próxima Sprint até que todos os itens do </w:t>
      </w:r>
      <w:proofErr w:type="spellStart"/>
      <w:r>
        <w:rPr>
          <w:rFonts w:ascii="Arial" w:eastAsia="Arial" w:hAnsi="Arial" w:cs="Arial"/>
          <w:i/>
          <w:sz w:val="24"/>
          <w:szCs w:val="24"/>
        </w:rPr>
        <w:t>Product</w:t>
      </w:r>
      <w:proofErr w:type="spellEnd"/>
      <w:r>
        <w:rPr>
          <w:rFonts w:ascii="Arial" w:eastAsia="Arial" w:hAnsi="Arial" w:cs="Arial"/>
          <w:i/>
          <w:sz w:val="24"/>
          <w:szCs w:val="24"/>
        </w:rPr>
        <w:t xml:space="preserve"> </w:t>
      </w:r>
      <w:proofErr w:type="spellStart"/>
      <w:r>
        <w:rPr>
          <w:rFonts w:ascii="Arial" w:eastAsia="Arial" w:hAnsi="Arial" w:cs="Arial"/>
          <w:i/>
          <w:sz w:val="24"/>
          <w:szCs w:val="24"/>
        </w:rPr>
        <w:t>Backlog</w:t>
      </w:r>
      <w:proofErr w:type="spellEnd"/>
      <w:r>
        <w:rPr>
          <w:rFonts w:ascii="Arial" w:eastAsia="Arial" w:hAnsi="Arial" w:cs="Arial"/>
          <w:i/>
          <w:sz w:val="24"/>
          <w:szCs w:val="24"/>
        </w:rPr>
        <w:t xml:space="preserve"> </w:t>
      </w:r>
      <w:r>
        <w:rPr>
          <w:rFonts w:ascii="Arial" w:eastAsia="Arial" w:hAnsi="Arial" w:cs="Arial"/>
          <w:sz w:val="24"/>
          <w:szCs w:val="24"/>
        </w:rPr>
        <w:t>estejam finalizados e então o projeto seria considerado concluído.</w:t>
      </w:r>
    </w:p>
    <w:p w:rsidR="00F039B0" w:rsidRDefault="00F11187">
      <w:pPr>
        <w:spacing w:after="0" w:line="360" w:lineRule="auto"/>
        <w:ind w:firstLine="1080"/>
        <w:jc w:val="both"/>
      </w:pPr>
      <w:r>
        <w:rPr>
          <w:rFonts w:ascii="Arial" w:eastAsia="Arial" w:hAnsi="Arial" w:cs="Arial"/>
          <w:sz w:val="24"/>
          <w:szCs w:val="24"/>
        </w:rPr>
        <w:t xml:space="preserve">O </w:t>
      </w:r>
      <w:proofErr w:type="spellStart"/>
      <w:r>
        <w:rPr>
          <w:rFonts w:ascii="Arial" w:eastAsia="Arial" w:hAnsi="Arial" w:cs="Arial"/>
          <w:sz w:val="24"/>
          <w:szCs w:val="24"/>
        </w:rPr>
        <w:t>Scrum</w:t>
      </w:r>
      <w:proofErr w:type="spellEnd"/>
      <w:r>
        <w:rPr>
          <w:rFonts w:ascii="Arial" w:eastAsia="Arial" w:hAnsi="Arial" w:cs="Arial"/>
          <w:sz w:val="24"/>
          <w:szCs w:val="24"/>
        </w:rPr>
        <w:t xml:space="preserve"> é baseado em várias etapas de gestão, chamadas de </w:t>
      </w:r>
      <w:proofErr w:type="spellStart"/>
      <w:r>
        <w:rPr>
          <w:rFonts w:ascii="Arial" w:eastAsia="Arial" w:hAnsi="Arial" w:cs="Arial"/>
          <w:i/>
          <w:sz w:val="24"/>
          <w:szCs w:val="24"/>
        </w:rPr>
        <w:t>sprints</w:t>
      </w:r>
      <w:proofErr w:type="spellEnd"/>
      <w:r>
        <w:rPr>
          <w:rFonts w:ascii="Arial" w:eastAsia="Arial" w:hAnsi="Arial" w:cs="Arial"/>
          <w:sz w:val="24"/>
          <w:szCs w:val="24"/>
        </w:rPr>
        <w:t xml:space="preserve">, sendo que o </w:t>
      </w:r>
      <w:r>
        <w:rPr>
          <w:rFonts w:ascii="Arial" w:eastAsia="Arial" w:hAnsi="Arial" w:cs="Arial"/>
          <w:i/>
          <w:sz w:val="24"/>
          <w:szCs w:val="24"/>
        </w:rPr>
        <w:t>Sprint</w:t>
      </w:r>
      <w:r>
        <w:rPr>
          <w:rFonts w:ascii="Arial" w:eastAsia="Arial" w:hAnsi="Arial" w:cs="Arial"/>
          <w:sz w:val="24"/>
          <w:szCs w:val="24"/>
        </w:rPr>
        <w:t xml:space="preserve"> </w:t>
      </w:r>
      <w:r>
        <w:rPr>
          <w:rFonts w:ascii="Arial" w:eastAsia="Arial" w:hAnsi="Arial" w:cs="Arial"/>
          <w:i/>
          <w:sz w:val="24"/>
          <w:szCs w:val="24"/>
        </w:rPr>
        <w:t>Planning</w:t>
      </w:r>
      <w:r>
        <w:rPr>
          <w:rFonts w:ascii="Arial" w:eastAsia="Arial" w:hAnsi="Arial" w:cs="Arial"/>
          <w:sz w:val="24"/>
          <w:szCs w:val="24"/>
        </w:rPr>
        <w:t xml:space="preserve"> </w:t>
      </w:r>
      <w:r>
        <w:rPr>
          <w:rFonts w:ascii="Arial" w:eastAsia="Arial" w:hAnsi="Arial" w:cs="Arial"/>
          <w:i/>
          <w:sz w:val="24"/>
          <w:szCs w:val="24"/>
        </w:rPr>
        <w:t>Meeting</w:t>
      </w:r>
      <w:r>
        <w:rPr>
          <w:rFonts w:ascii="Arial" w:eastAsia="Arial" w:hAnsi="Arial" w:cs="Arial"/>
          <w:sz w:val="24"/>
          <w:szCs w:val="24"/>
        </w:rPr>
        <w:t xml:space="preserve"> e o </w:t>
      </w:r>
      <w:r>
        <w:rPr>
          <w:rFonts w:ascii="Arial" w:eastAsia="Arial" w:hAnsi="Arial" w:cs="Arial"/>
          <w:i/>
          <w:sz w:val="24"/>
          <w:szCs w:val="24"/>
        </w:rPr>
        <w:t>Daily</w:t>
      </w:r>
      <w:r>
        <w:rPr>
          <w:rFonts w:ascii="Arial" w:eastAsia="Arial" w:hAnsi="Arial" w:cs="Arial"/>
          <w:sz w:val="24"/>
          <w:szCs w:val="24"/>
        </w:rPr>
        <w:t xml:space="preserve"> </w:t>
      </w:r>
      <w:proofErr w:type="spellStart"/>
      <w:r>
        <w:rPr>
          <w:rFonts w:ascii="Arial" w:eastAsia="Arial" w:hAnsi="Arial" w:cs="Arial"/>
          <w:i/>
          <w:sz w:val="24"/>
          <w:szCs w:val="24"/>
        </w:rPr>
        <w:t>Scrum</w:t>
      </w:r>
      <w:proofErr w:type="spellEnd"/>
      <w:r>
        <w:rPr>
          <w:rFonts w:ascii="Arial" w:eastAsia="Arial" w:hAnsi="Arial" w:cs="Arial"/>
          <w:sz w:val="24"/>
          <w:szCs w:val="24"/>
        </w:rPr>
        <w:t xml:space="preserve">, por exemplo, são formas de tentar mapear o escopo do projeto; no caso do Planning Meeting; descobrir os problemas existentes e promover uma constante comunicação entre os membros da equipe, que são chamados de </w:t>
      </w:r>
      <w:proofErr w:type="spellStart"/>
      <w:r>
        <w:rPr>
          <w:rFonts w:ascii="Arial" w:eastAsia="Arial" w:hAnsi="Arial" w:cs="Arial"/>
          <w:i/>
          <w:sz w:val="24"/>
          <w:szCs w:val="24"/>
        </w:rPr>
        <w:t>Scrum</w:t>
      </w:r>
      <w:proofErr w:type="spellEnd"/>
      <w:r>
        <w:rPr>
          <w:rFonts w:ascii="Arial" w:eastAsia="Arial" w:hAnsi="Arial" w:cs="Arial"/>
          <w:i/>
          <w:sz w:val="24"/>
          <w:szCs w:val="24"/>
        </w:rPr>
        <w:t xml:space="preserve"> Team</w:t>
      </w:r>
      <w:r>
        <w:rPr>
          <w:rFonts w:ascii="Arial" w:eastAsia="Arial" w:hAnsi="Arial" w:cs="Arial"/>
          <w:sz w:val="24"/>
          <w:szCs w:val="24"/>
        </w:rPr>
        <w:t>. (PAULA, s/d)</w:t>
      </w:r>
    </w:p>
    <w:p w:rsidR="00F039B0" w:rsidRDefault="00F039B0">
      <w:pPr>
        <w:spacing w:after="0" w:line="360" w:lineRule="auto"/>
        <w:jc w:val="both"/>
        <w:rPr>
          <w:rFonts w:ascii="Arial" w:eastAsia="Arial" w:hAnsi="Arial" w:cs="Arial"/>
          <w:sz w:val="24"/>
          <w:szCs w:val="24"/>
        </w:rPr>
      </w:pPr>
    </w:p>
    <w:p w:rsidR="00F039B0" w:rsidRDefault="00F11187">
      <w:pPr>
        <w:pStyle w:val="Ttulo2"/>
        <w:numPr>
          <w:ilvl w:val="1"/>
          <w:numId w:val="2"/>
        </w:numPr>
        <w:ind w:hanging="720"/>
        <w:rPr>
          <w:b/>
        </w:rPr>
      </w:pPr>
      <w:bookmarkStart w:id="15" w:name="_Toc481958371"/>
      <w:r>
        <w:rPr>
          <w:rFonts w:ascii="Arial" w:eastAsia="Arial" w:hAnsi="Arial" w:cs="Arial"/>
          <w:b/>
          <w:color w:val="000000"/>
          <w:sz w:val="24"/>
          <w:szCs w:val="24"/>
        </w:rPr>
        <w:t>SCRUM SOLO</w:t>
      </w:r>
      <w:bookmarkEnd w:id="15"/>
    </w:p>
    <w:p w:rsidR="00F039B0" w:rsidRDefault="00F039B0"/>
    <w:p w:rsidR="00F039B0" w:rsidRDefault="00F11187">
      <w:pPr>
        <w:spacing w:after="0" w:line="360" w:lineRule="auto"/>
        <w:ind w:firstLine="1080"/>
        <w:jc w:val="both"/>
      </w:pPr>
      <w:r>
        <w:rPr>
          <w:rFonts w:ascii="Arial" w:eastAsia="Arial" w:hAnsi="Arial" w:cs="Arial"/>
          <w:sz w:val="24"/>
          <w:szCs w:val="24"/>
        </w:rPr>
        <w:t xml:space="preserve">O </w:t>
      </w:r>
      <w:proofErr w:type="spellStart"/>
      <w:r>
        <w:rPr>
          <w:rFonts w:ascii="Arial" w:eastAsia="Arial" w:hAnsi="Arial" w:cs="Arial"/>
          <w:sz w:val="24"/>
          <w:szCs w:val="24"/>
        </w:rPr>
        <w:t>Scrum</w:t>
      </w:r>
      <w:proofErr w:type="spellEnd"/>
      <w:r>
        <w:rPr>
          <w:rFonts w:ascii="Arial" w:eastAsia="Arial" w:hAnsi="Arial" w:cs="Arial"/>
          <w:sz w:val="24"/>
          <w:szCs w:val="24"/>
        </w:rPr>
        <w:t xml:space="preserve"> Solo é uma metodologia baseada no </w:t>
      </w:r>
      <w:proofErr w:type="spellStart"/>
      <w:r>
        <w:rPr>
          <w:rFonts w:ascii="Arial" w:eastAsia="Arial" w:hAnsi="Arial" w:cs="Arial"/>
          <w:sz w:val="24"/>
          <w:szCs w:val="24"/>
        </w:rPr>
        <w:t>Scrum</w:t>
      </w:r>
      <w:proofErr w:type="spellEnd"/>
      <w:r>
        <w:rPr>
          <w:rFonts w:ascii="Arial" w:eastAsia="Arial" w:hAnsi="Arial" w:cs="Arial"/>
          <w:sz w:val="24"/>
          <w:szCs w:val="24"/>
        </w:rPr>
        <w:t xml:space="preserve">, com a ênfase em equipes pequenas ou de apenas um desenvolvedor. Ou seja, o número de pessoas que irão consumir as informações dos artefatos do processo será baixo. Algumas características gerais do </w:t>
      </w:r>
      <w:proofErr w:type="spellStart"/>
      <w:r>
        <w:rPr>
          <w:rFonts w:ascii="Arial" w:eastAsia="Arial" w:hAnsi="Arial" w:cs="Arial"/>
          <w:sz w:val="24"/>
          <w:szCs w:val="24"/>
        </w:rPr>
        <w:t>Scrum</w:t>
      </w:r>
      <w:proofErr w:type="spellEnd"/>
      <w:r>
        <w:rPr>
          <w:rFonts w:ascii="Arial" w:eastAsia="Arial" w:hAnsi="Arial" w:cs="Arial"/>
          <w:sz w:val="24"/>
          <w:szCs w:val="24"/>
        </w:rPr>
        <w:t xml:space="preserve"> são mantidas como o </w:t>
      </w:r>
      <w:proofErr w:type="spellStart"/>
      <w:r>
        <w:rPr>
          <w:rFonts w:ascii="Arial" w:eastAsia="Arial" w:hAnsi="Arial" w:cs="Arial"/>
          <w:i/>
          <w:sz w:val="24"/>
          <w:szCs w:val="24"/>
        </w:rPr>
        <w:t>Product</w:t>
      </w:r>
      <w:proofErr w:type="spellEnd"/>
      <w:r>
        <w:rPr>
          <w:rFonts w:ascii="Arial" w:eastAsia="Arial" w:hAnsi="Arial" w:cs="Arial"/>
          <w:i/>
          <w:sz w:val="24"/>
          <w:szCs w:val="24"/>
        </w:rPr>
        <w:t xml:space="preserve"> </w:t>
      </w:r>
      <w:proofErr w:type="spellStart"/>
      <w:r>
        <w:rPr>
          <w:rFonts w:ascii="Arial" w:eastAsia="Arial" w:hAnsi="Arial" w:cs="Arial"/>
          <w:i/>
          <w:sz w:val="24"/>
          <w:szCs w:val="24"/>
        </w:rPr>
        <w:t>Backlog</w:t>
      </w:r>
      <w:proofErr w:type="spellEnd"/>
      <w:r>
        <w:rPr>
          <w:rFonts w:ascii="Arial" w:eastAsia="Arial" w:hAnsi="Arial" w:cs="Arial"/>
          <w:sz w:val="24"/>
          <w:szCs w:val="24"/>
        </w:rPr>
        <w:t xml:space="preserve">, que é uma avaliação geral do escopo do projeto, e o </w:t>
      </w:r>
      <w:r>
        <w:rPr>
          <w:rFonts w:ascii="Arial" w:eastAsia="Arial" w:hAnsi="Arial" w:cs="Arial"/>
          <w:i/>
          <w:sz w:val="24"/>
          <w:szCs w:val="24"/>
        </w:rPr>
        <w:t xml:space="preserve">Sprint </w:t>
      </w:r>
      <w:proofErr w:type="spellStart"/>
      <w:r>
        <w:rPr>
          <w:rFonts w:ascii="Arial" w:eastAsia="Arial" w:hAnsi="Arial" w:cs="Arial"/>
          <w:i/>
          <w:sz w:val="24"/>
          <w:szCs w:val="24"/>
        </w:rPr>
        <w:t>Backlog</w:t>
      </w:r>
      <w:proofErr w:type="spellEnd"/>
      <w:r>
        <w:rPr>
          <w:rFonts w:ascii="Arial" w:eastAsia="Arial" w:hAnsi="Arial" w:cs="Arial"/>
          <w:sz w:val="24"/>
          <w:szCs w:val="24"/>
        </w:rPr>
        <w:t>, que é uma avaliação geral das atividades de uma determinada Sprint.</w:t>
      </w:r>
    </w:p>
    <w:p w:rsidR="00F039B0" w:rsidRDefault="00F11187">
      <w:pPr>
        <w:spacing w:after="0" w:line="360" w:lineRule="auto"/>
        <w:ind w:firstLine="1080"/>
        <w:jc w:val="both"/>
        <w:rPr>
          <w:rFonts w:ascii="Arial" w:eastAsia="Arial" w:hAnsi="Arial" w:cs="Arial"/>
          <w:sz w:val="24"/>
          <w:szCs w:val="24"/>
        </w:rPr>
      </w:pPr>
      <w:r>
        <w:rPr>
          <w:rFonts w:ascii="Arial" w:eastAsia="Arial" w:hAnsi="Arial" w:cs="Arial"/>
          <w:sz w:val="24"/>
          <w:szCs w:val="24"/>
        </w:rPr>
        <w:t xml:space="preserve">As mudanças passam a existir quanto ao número de reuniões, no </w:t>
      </w:r>
      <w:proofErr w:type="spellStart"/>
      <w:r>
        <w:rPr>
          <w:rFonts w:ascii="Arial" w:eastAsia="Arial" w:hAnsi="Arial" w:cs="Arial"/>
          <w:sz w:val="24"/>
          <w:szCs w:val="24"/>
        </w:rPr>
        <w:t>Scrum</w:t>
      </w:r>
      <w:proofErr w:type="spellEnd"/>
      <w:r>
        <w:rPr>
          <w:rFonts w:ascii="Arial" w:eastAsia="Arial" w:hAnsi="Arial" w:cs="Arial"/>
          <w:sz w:val="24"/>
          <w:szCs w:val="24"/>
        </w:rPr>
        <w:t xml:space="preserve"> Solo possui apenas reuniões semanais, diferentemente das reuniões diárias do </w:t>
      </w:r>
      <w:proofErr w:type="spellStart"/>
      <w:r>
        <w:rPr>
          <w:rFonts w:ascii="Arial" w:eastAsia="Arial" w:hAnsi="Arial" w:cs="Arial"/>
          <w:sz w:val="24"/>
          <w:szCs w:val="24"/>
        </w:rPr>
        <w:t>Scrum</w:t>
      </w:r>
      <w:proofErr w:type="spellEnd"/>
      <w:r>
        <w:rPr>
          <w:rFonts w:ascii="Arial" w:eastAsia="Arial" w:hAnsi="Arial" w:cs="Arial"/>
          <w:sz w:val="24"/>
          <w:szCs w:val="24"/>
        </w:rPr>
        <w:t>. Porém, no final de cada Sprint, que em média tem uma duração de duas semanas, o desenvolvedor deverá entregar um protótipo funcional dos requisitos coletados pela aquela Sprint. (L’ERÁRIO et al, 2016)</w:t>
      </w:r>
    </w:p>
    <w:p w:rsidR="00F039B0" w:rsidRDefault="00F11187" w:rsidP="00F71546">
      <w:pPr>
        <w:spacing w:line="360" w:lineRule="auto"/>
        <w:ind w:firstLine="1134"/>
        <w:jc w:val="both"/>
      </w:pPr>
      <w:r>
        <w:rPr>
          <w:rFonts w:ascii="Arial" w:eastAsia="Arial" w:hAnsi="Arial" w:cs="Arial"/>
          <w:sz w:val="24"/>
          <w:szCs w:val="24"/>
        </w:rPr>
        <w:t xml:space="preserve">Sendo assim, o </w:t>
      </w:r>
      <w:proofErr w:type="spellStart"/>
      <w:r>
        <w:rPr>
          <w:rFonts w:ascii="Arial" w:eastAsia="Arial" w:hAnsi="Arial" w:cs="Arial"/>
          <w:sz w:val="24"/>
          <w:szCs w:val="24"/>
        </w:rPr>
        <w:t>Scrum</w:t>
      </w:r>
      <w:proofErr w:type="spellEnd"/>
      <w:r>
        <w:rPr>
          <w:rFonts w:ascii="Arial" w:eastAsia="Arial" w:hAnsi="Arial" w:cs="Arial"/>
          <w:sz w:val="24"/>
          <w:szCs w:val="24"/>
        </w:rPr>
        <w:t xml:space="preserve"> Solo se mostra uma alternativa adequada para um projeto com as características descritas da ferramenta proposta, além das possibilidades de os requisitos serem alterados e a capacidade de gestão do processo citado.</w:t>
      </w:r>
      <w:r>
        <w:br w:type="page"/>
      </w:r>
    </w:p>
    <w:p w:rsidR="00F039B0" w:rsidRDefault="00F039B0">
      <w:pPr>
        <w:spacing w:after="0" w:line="360" w:lineRule="auto"/>
        <w:ind w:firstLine="1080"/>
        <w:jc w:val="both"/>
        <w:rPr>
          <w:rFonts w:ascii="Arial" w:eastAsia="Arial" w:hAnsi="Arial" w:cs="Arial"/>
          <w:sz w:val="24"/>
          <w:szCs w:val="24"/>
        </w:rPr>
      </w:pPr>
    </w:p>
    <w:p w:rsidR="00F039B0" w:rsidRDefault="00F039B0">
      <w:pPr>
        <w:rPr>
          <w:rFonts w:ascii="Arial" w:eastAsia="Arial" w:hAnsi="Arial" w:cs="Arial"/>
          <w:sz w:val="24"/>
          <w:szCs w:val="24"/>
        </w:rPr>
      </w:pPr>
    </w:p>
    <w:p w:rsidR="00F039B0" w:rsidRDefault="00F11187">
      <w:pPr>
        <w:pStyle w:val="Ttulo2"/>
        <w:numPr>
          <w:ilvl w:val="1"/>
          <w:numId w:val="2"/>
        </w:numPr>
        <w:ind w:left="0" w:firstLine="0"/>
        <w:rPr>
          <w:b/>
        </w:rPr>
      </w:pPr>
      <w:bookmarkStart w:id="16" w:name="_Toc481958372"/>
      <w:r>
        <w:rPr>
          <w:rFonts w:ascii="Arial" w:eastAsia="Arial" w:hAnsi="Arial" w:cs="Arial"/>
          <w:b/>
          <w:color w:val="000000"/>
          <w:sz w:val="24"/>
          <w:szCs w:val="24"/>
        </w:rPr>
        <w:t>MODEL VIEW CONTROLLER</w:t>
      </w:r>
      <w:bookmarkEnd w:id="16"/>
    </w:p>
    <w:p w:rsidR="00F039B0" w:rsidRDefault="00F039B0">
      <w:pPr>
        <w:ind w:firstLine="1134"/>
      </w:pPr>
    </w:p>
    <w:p w:rsidR="00F039B0" w:rsidRDefault="00F11187">
      <w:pPr>
        <w:spacing w:line="360" w:lineRule="auto"/>
        <w:ind w:firstLine="1134"/>
        <w:jc w:val="both"/>
        <w:rPr>
          <w:rFonts w:ascii="Arial" w:eastAsia="Arial" w:hAnsi="Arial" w:cs="Arial"/>
          <w:sz w:val="24"/>
          <w:szCs w:val="24"/>
        </w:rPr>
      </w:pPr>
      <w:proofErr w:type="spellStart"/>
      <w:r>
        <w:rPr>
          <w:rFonts w:ascii="Arial" w:eastAsia="Arial" w:hAnsi="Arial" w:cs="Arial"/>
          <w:sz w:val="24"/>
          <w:szCs w:val="24"/>
        </w:rPr>
        <w:t>Model</w:t>
      </w:r>
      <w:proofErr w:type="spellEnd"/>
      <w:r>
        <w:rPr>
          <w:rFonts w:ascii="Arial" w:eastAsia="Arial" w:hAnsi="Arial" w:cs="Arial"/>
          <w:sz w:val="24"/>
          <w:szCs w:val="24"/>
        </w:rPr>
        <w:t xml:space="preserve"> </w:t>
      </w:r>
      <w:proofErr w:type="spellStart"/>
      <w:r>
        <w:rPr>
          <w:rFonts w:ascii="Arial" w:eastAsia="Arial" w:hAnsi="Arial" w:cs="Arial"/>
          <w:sz w:val="24"/>
          <w:szCs w:val="24"/>
        </w:rPr>
        <w:t>View</w:t>
      </w:r>
      <w:proofErr w:type="spellEnd"/>
      <w:r>
        <w:rPr>
          <w:rFonts w:ascii="Arial" w:eastAsia="Arial" w:hAnsi="Arial" w:cs="Arial"/>
          <w:sz w:val="24"/>
          <w:szCs w:val="24"/>
        </w:rPr>
        <w:t xml:space="preserve"> </w:t>
      </w:r>
      <w:proofErr w:type="spellStart"/>
      <w:r>
        <w:rPr>
          <w:rFonts w:ascii="Arial" w:eastAsia="Arial" w:hAnsi="Arial" w:cs="Arial"/>
          <w:sz w:val="24"/>
          <w:szCs w:val="24"/>
        </w:rPr>
        <w:t>Controller</w:t>
      </w:r>
      <w:proofErr w:type="spellEnd"/>
      <w:r>
        <w:rPr>
          <w:rFonts w:ascii="Arial" w:eastAsia="Arial" w:hAnsi="Arial" w:cs="Arial"/>
          <w:sz w:val="24"/>
          <w:szCs w:val="24"/>
        </w:rPr>
        <w:t xml:space="preserve">, MVC, é um padrão de projeto que visa separar os projetos de software em três camadas a Visão, onde os dados são apresentados para o usuário; o Modelo, onde ficarão as classes de modelo de negócios e a modelagem da abstração dos dados e o Controlador, onde é feita a comunicação com o banco de dados entre o Modelo e a Visão.  </w:t>
      </w:r>
    </w:p>
    <w:p w:rsidR="00EC6E00" w:rsidRDefault="00EC6E00">
      <w:r>
        <w:br w:type="page"/>
      </w:r>
    </w:p>
    <w:p w:rsidR="00F039B0" w:rsidRDefault="00F11187">
      <w:pPr>
        <w:spacing w:after="0" w:line="240" w:lineRule="auto"/>
        <w:jc w:val="center"/>
        <w:rPr>
          <w:rFonts w:ascii="Arial" w:eastAsia="Arial" w:hAnsi="Arial" w:cs="Arial"/>
          <w:b/>
          <w:sz w:val="24"/>
          <w:szCs w:val="24"/>
        </w:rPr>
      </w:pPr>
      <w:r>
        <w:rPr>
          <w:rFonts w:ascii="Arial" w:eastAsia="Arial" w:hAnsi="Arial" w:cs="Arial"/>
          <w:b/>
          <w:sz w:val="24"/>
          <w:szCs w:val="24"/>
        </w:rPr>
        <w:lastRenderedPageBreak/>
        <w:t>REFERÊNCIAS</w:t>
      </w:r>
    </w:p>
    <w:p w:rsidR="00F039B0" w:rsidRDefault="00F039B0">
      <w:pPr>
        <w:spacing w:after="0" w:line="240" w:lineRule="auto"/>
        <w:jc w:val="center"/>
        <w:rPr>
          <w:rFonts w:ascii="Arial" w:eastAsia="Arial" w:hAnsi="Arial" w:cs="Arial"/>
          <w:b/>
          <w:sz w:val="24"/>
          <w:szCs w:val="24"/>
        </w:rPr>
      </w:pPr>
    </w:p>
    <w:p w:rsidR="00F039B0" w:rsidRDefault="00F039B0">
      <w:pPr>
        <w:spacing w:after="0" w:line="240" w:lineRule="auto"/>
        <w:jc w:val="center"/>
        <w:rPr>
          <w:rFonts w:ascii="Arial" w:eastAsia="Arial" w:hAnsi="Arial" w:cs="Arial"/>
          <w:b/>
          <w:sz w:val="24"/>
          <w:szCs w:val="24"/>
        </w:rPr>
      </w:pPr>
    </w:p>
    <w:p w:rsidR="00F039B0" w:rsidRDefault="00F11187">
      <w:pPr>
        <w:spacing w:after="0" w:line="240" w:lineRule="auto"/>
        <w:rPr>
          <w:rFonts w:ascii="Arial" w:eastAsia="Arial" w:hAnsi="Arial" w:cs="Arial"/>
          <w:sz w:val="24"/>
          <w:szCs w:val="24"/>
        </w:rPr>
      </w:pPr>
      <w:r>
        <w:rPr>
          <w:rFonts w:ascii="Arial" w:eastAsia="Arial" w:hAnsi="Arial" w:cs="Arial"/>
          <w:sz w:val="24"/>
          <w:szCs w:val="24"/>
        </w:rPr>
        <w:t xml:space="preserve">BENGEL, A.; SHAWKI, A.; AGGARWAL, D. </w:t>
      </w:r>
      <w:proofErr w:type="spellStart"/>
      <w:r>
        <w:rPr>
          <w:rFonts w:ascii="Arial" w:eastAsia="Arial" w:hAnsi="Arial" w:cs="Arial"/>
          <w:b/>
          <w:sz w:val="24"/>
          <w:szCs w:val="24"/>
        </w:rPr>
        <w:t>Simplifying</w:t>
      </w:r>
      <w:proofErr w:type="spellEnd"/>
      <w:r>
        <w:rPr>
          <w:rFonts w:ascii="Arial" w:eastAsia="Arial" w:hAnsi="Arial" w:cs="Arial"/>
          <w:b/>
          <w:sz w:val="24"/>
          <w:szCs w:val="24"/>
        </w:rPr>
        <w:t xml:space="preserve"> web </w:t>
      </w:r>
      <w:proofErr w:type="spellStart"/>
      <w:r>
        <w:rPr>
          <w:rFonts w:ascii="Arial" w:eastAsia="Arial" w:hAnsi="Arial" w:cs="Arial"/>
          <w:b/>
          <w:sz w:val="24"/>
          <w:szCs w:val="24"/>
        </w:rPr>
        <w:t>analytics</w:t>
      </w:r>
      <w:proofErr w:type="spellEnd"/>
      <w:r>
        <w:rPr>
          <w:rFonts w:ascii="Arial" w:eastAsia="Arial" w:hAnsi="Arial" w:cs="Arial"/>
          <w:b/>
          <w:sz w:val="24"/>
          <w:szCs w:val="24"/>
        </w:rPr>
        <w:t xml:space="preserve"> for digital marketing</w:t>
      </w:r>
      <w:r>
        <w:rPr>
          <w:rFonts w:ascii="Arial" w:eastAsia="Arial" w:hAnsi="Arial" w:cs="Arial"/>
          <w:sz w:val="24"/>
          <w:szCs w:val="24"/>
        </w:rPr>
        <w:t xml:space="preserve">. 2015 IEEE </w:t>
      </w:r>
      <w:proofErr w:type="spellStart"/>
      <w:r>
        <w:rPr>
          <w:rFonts w:ascii="Arial" w:eastAsia="Arial" w:hAnsi="Arial" w:cs="Arial"/>
          <w:sz w:val="24"/>
          <w:szCs w:val="24"/>
        </w:rPr>
        <w:t>International</w:t>
      </w:r>
      <w:proofErr w:type="spellEnd"/>
      <w:r>
        <w:rPr>
          <w:rFonts w:ascii="Arial" w:eastAsia="Arial" w:hAnsi="Arial" w:cs="Arial"/>
          <w:sz w:val="24"/>
          <w:szCs w:val="24"/>
        </w:rPr>
        <w:t xml:space="preserve"> </w:t>
      </w:r>
      <w:proofErr w:type="spellStart"/>
      <w:r>
        <w:rPr>
          <w:rFonts w:ascii="Arial" w:eastAsia="Arial" w:hAnsi="Arial" w:cs="Arial"/>
          <w:sz w:val="24"/>
          <w:szCs w:val="24"/>
        </w:rPr>
        <w:t>Conference</w:t>
      </w:r>
      <w:proofErr w:type="spellEnd"/>
      <w:r>
        <w:rPr>
          <w:rFonts w:ascii="Arial" w:eastAsia="Arial" w:hAnsi="Arial" w:cs="Arial"/>
          <w:sz w:val="24"/>
          <w:szCs w:val="24"/>
        </w:rPr>
        <w:t xml:space="preserve"> </w:t>
      </w:r>
      <w:proofErr w:type="spellStart"/>
      <w:r>
        <w:rPr>
          <w:rFonts w:ascii="Arial" w:eastAsia="Arial" w:hAnsi="Arial" w:cs="Arial"/>
          <w:sz w:val="24"/>
          <w:szCs w:val="24"/>
        </w:rPr>
        <w:t>on</w:t>
      </w:r>
      <w:proofErr w:type="spellEnd"/>
      <w:r>
        <w:rPr>
          <w:rFonts w:ascii="Arial" w:eastAsia="Arial" w:hAnsi="Arial" w:cs="Arial"/>
          <w:sz w:val="24"/>
          <w:szCs w:val="24"/>
        </w:rPr>
        <w:t xml:space="preserve"> Big Data (Big Data), 2015. Disponível em: &lt;http://ieeexplore.ieee.org/stamp/stamp.jsp?tp=&amp;arnumber=7363968&gt;. Acesso em 12.jun.2016</w:t>
      </w:r>
    </w:p>
    <w:p w:rsidR="00F039B0" w:rsidRDefault="00F039B0">
      <w:pPr>
        <w:spacing w:after="0" w:line="240" w:lineRule="auto"/>
        <w:rPr>
          <w:rFonts w:ascii="Arial" w:eastAsia="Arial" w:hAnsi="Arial" w:cs="Arial"/>
          <w:sz w:val="24"/>
          <w:szCs w:val="24"/>
        </w:rPr>
      </w:pPr>
    </w:p>
    <w:p w:rsidR="00F039B0" w:rsidRDefault="00F11187">
      <w:pPr>
        <w:spacing w:after="0" w:line="240" w:lineRule="auto"/>
        <w:rPr>
          <w:rFonts w:ascii="Arial" w:eastAsia="Arial" w:hAnsi="Arial" w:cs="Arial"/>
          <w:sz w:val="24"/>
          <w:szCs w:val="24"/>
        </w:rPr>
      </w:pPr>
      <w:r>
        <w:rPr>
          <w:rFonts w:ascii="Arial" w:eastAsia="Arial" w:hAnsi="Arial" w:cs="Arial"/>
          <w:sz w:val="24"/>
          <w:szCs w:val="24"/>
        </w:rPr>
        <w:t xml:space="preserve">CENDÓN, B. V. </w:t>
      </w:r>
      <w:r>
        <w:rPr>
          <w:rFonts w:ascii="Arial" w:eastAsia="Arial" w:hAnsi="Arial" w:cs="Arial"/>
          <w:b/>
          <w:sz w:val="24"/>
          <w:szCs w:val="24"/>
        </w:rPr>
        <w:t>Ferramentas de busca na web</w:t>
      </w:r>
      <w:r>
        <w:rPr>
          <w:rFonts w:ascii="Arial" w:eastAsia="Arial" w:hAnsi="Arial" w:cs="Arial"/>
          <w:sz w:val="24"/>
          <w:szCs w:val="24"/>
        </w:rPr>
        <w:t xml:space="preserve">. </w:t>
      </w:r>
      <w:proofErr w:type="spellStart"/>
      <w:r>
        <w:rPr>
          <w:rFonts w:ascii="Arial" w:eastAsia="Arial" w:hAnsi="Arial" w:cs="Arial"/>
          <w:sz w:val="24"/>
          <w:szCs w:val="24"/>
        </w:rPr>
        <w:t>Ci</w:t>
      </w:r>
      <w:proofErr w:type="spellEnd"/>
      <w:r>
        <w:rPr>
          <w:rFonts w:ascii="Arial" w:eastAsia="Arial" w:hAnsi="Arial" w:cs="Arial"/>
          <w:sz w:val="24"/>
          <w:szCs w:val="24"/>
        </w:rPr>
        <w:t xml:space="preserve">. </w:t>
      </w:r>
      <w:proofErr w:type="spellStart"/>
      <w:proofErr w:type="gramStart"/>
      <w:r>
        <w:rPr>
          <w:rFonts w:ascii="Arial" w:eastAsia="Arial" w:hAnsi="Arial" w:cs="Arial"/>
          <w:sz w:val="24"/>
          <w:szCs w:val="24"/>
        </w:rPr>
        <w:t>Inf.,Brasília</w:t>
      </w:r>
      <w:proofErr w:type="spellEnd"/>
      <w:proofErr w:type="gramEnd"/>
      <w:r>
        <w:rPr>
          <w:rFonts w:ascii="Arial" w:eastAsia="Arial" w:hAnsi="Arial" w:cs="Arial"/>
          <w:sz w:val="24"/>
          <w:szCs w:val="24"/>
        </w:rPr>
        <w:t>, v. 30, n. 1, p. 39–49, jan./abr. 2001. Disponível em: &lt;http://www.scielo.br/pdf/ci/v30n1/a06v30n1&gt;. Acesso em 12.jun.2016</w:t>
      </w:r>
    </w:p>
    <w:p w:rsidR="00F039B0" w:rsidRDefault="00F039B0">
      <w:pPr>
        <w:spacing w:after="0" w:line="240" w:lineRule="auto"/>
        <w:rPr>
          <w:rFonts w:ascii="Arial" w:eastAsia="Arial" w:hAnsi="Arial" w:cs="Arial"/>
          <w:sz w:val="24"/>
          <w:szCs w:val="24"/>
        </w:rPr>
      </w:pPr>
    </w:p>
    <w:p w:rsidR="00F039B0" w:rsidRDefault="00F039B0">
      <w:pPr>
        <w:spacing w:after="0" w:line="240" w:lineRule="auto"/>
        <w:rPr>
          <w:rFonts w:ascii="Arial" w:eastAsia="Arial" w:hAnsi="Arial" w:cs="Arial"/>
          <w:sz w:val="24"/>
          <w:szCs w:val="24"/>
        </w:rPr>
      </w:pPr>
    </w:p>
    <w:p w:rsidR="00F039B0" w:rsidRDefault="00F11187">
      <w:pPr>
        <w:spacing w:after="0" w:line="240" w:lineRule="auto"/>
        <w:rPr>
          <w:rFonts w:ascii="Arial" w:eastAsia="Arial" w:hAnsi="Arial" w:cs="Arial"/>
          <w:sz w:val="24"/>
          <w:szCs w:val="24"/>
        </w:rPr>
      </w:pPr>
      <w:r>
        <w:rPr>
          <w:rFonts w:ascii="Arial" w:eastAsia="Arial" w:hAnsi="Arial" w:cs="Arial"/>
          <w:sz w:val="24"/>
          <w:szCs w:val="24"/>
        </w:rPr>
        <w:t xml:space="preserve">CHAFFEY, D. </w:t>
      </w:r>
      <w:r>
        <w:rPr>
          <w:rFonts w:ascii="Arial" w:eastAsia="Arial" w:hAnsi="Arial" w:cs="Arial"/>
          <w:b/>
          <w:sz w:val="24"/>
          <w:szCs w:val="24"/>
        </w:rPr>
        <w:t xml:space="preserve">Global social media </w:t>
      </w:r>
      <w:proofErr w:type="spellStart"/>
      <w:r>
        <w:rPr>
          <w:rFonts w:ascii="Arial" w:eastAsia="Arial" w:hAnsi="Arial" w:cs="Arial"/>
          <w:b/>
          <w:sz w:val="24"/>
          <w:szCs w:val="24"/>
        </w:rPr>
        <w:t>research</w:t>
      </w:r>
      <w:proofErr w:type="spellEnd"/>
      <w:r>
        <w:rPr>
          <w:rFonts w:ascii="Arial" w:eastAsia="Arial" w:hAnsi="Arial" w:cs="Arial"/>
          <w:b/>
          <w:sz w:val="24"/>
          <w:szCs w:val="24"/>
        </w:rPr>
        <w:t xml:space="preserve"> </w:t>
      </w:r>
      <w:proofErr w:type="spellStart"/>
      <w:r>
        <w:rPr>
          <w:rFonts w:ascii="Arial" w:eastAsia="Arial" w:hAnsi="Arial" w:cs="Arial"/>
          <w:b/>
          <w:sz w:val="24"/>
          <w:szCs w:val="24"/>
        </w:rPr>
        <w:t>summary</w:t>
      </w:r>
      <w:proofErr w:type="spellEnd"/>
      <w:r>
        <w:rPr>
          <w:rFonts w:ascii="Arial" w:eastAsia="Arial" w:hAnsi="Arial" w:cs="Arial"/>
          <w:b/>
          <w:sz w:val="24"/>
          <w:szCs w:val="24"/>
        </w:rPr>
        <w:t xml:space="preserve"> 2016</w:t>
      </w:r>
      <w:r>
        <w:rPr>
          <w:rFonts w:ascii="Arial" w:eastAsia="Arial" w:hAnsi="Arial" w:cs="Arial"/>
          <w:sz w:val="24"/>
          <w:szCs w:val="24"/>
        </w:rPr>
        <w:t xml:space="preserve">. </w:t>
      </w:r>
      <w:proofErr w:type="spellStart"/>
      <w:r>
        <w:rPr>
          <w:rFonts w:ascii="Arial" w:eastAsia="Arial" w:hAnsi="Arial" w:cs="Arial"/>
          <w:sz w:val="24"/>
          <w:szCs w:val="24"/>
        </w:rPr>
        <w:t>Fev</w:t>
      </w:r>
      <w:proofErr w:type="spellEnd"/>
      <w:r>
        <w:rPr>
          <w:rFonts w:ascii="Arial" w:eastAsia="Arial" w:hAnsi="Arial" w:cs="Arial"/>
          <w:sz w:val="24"/>
          <w:szCs w:val="24"/>
        </w:rPr>
        <w:t xml:space="preserve"> 2016. Disponível em: &lt;http://www.smartinsights.com/social-media-marketing/social-media-strategy/new-globalsocial-media-research/&gt;. Acesso em 12.jun.2016</w:t>
      </w:r>
    </w:p>
    <w:p w:rsidR="00F039B0" w:rsidRDefault="00F039B0">
      <w:pPr>
        <w:spacing w:after="0" w:line="240" w:lineRule="auto"/>
        <w:rPr>
          <w:rFonts w:ascii="Arial" w:eastAsia="Arial" w:hAnsi="Arial" w:cs="Arial"/>
          <w:sz w:val="24"/>
          <w:szCs w:val="24"/>
        </w:rPr>
      </w:pPr>
    </w:p>
    <w:p w:rsidR="00F039B0" w:rsidRDefault="00F039B0">
      <w:pPr>
        <w:spacing w:after="0" w:line="240" w:lineRule="auto"/>
        <w:rPr>
          <w:rFonts w:ascii="Arial" w:eastAsia="Arial" w:hAnsi="Arial" w:cs="Arial"/>
          <w:sz w:val="24"/>
          <w:szCs w:val="24"/>
        </w:rPr>
      </w:pPr>
    </w:p>
    <w:p w:rsidR="00F039B0" w:rsidRDefault="00F11187">
      <w:pPr>
        <w:spacing w:after="0" w:line="240" w:lineRule="auto"/>
        <w:rPr>
          <w:rFonts w:ascii="Arial" w:eastAsia="Arial" w:hAnsi="Arial" w:cs="Arial"/>
          <w:sz w:val="24"/>
          <w:szCs w:val="24"/>
        </w:rPr>
      </w:pPr>
      <w:r>
        <w:rPr>
          <w:rFonts w:ascii="Arial" w:eastAsia="Arial" w:hAnsi="Arial" w:cs="Arial"/>
          <w:sz w:val="24"/>
          <w:szCs w:val="24"/>
        </w:rPr>
        <w:t xml:space="preserve">CONSTANTINIDES, E.; FOUNTAIN, S. J. </w:t>
      </w:r>
      <w:r>
        <w:rPr>
          <w:rFonts w:ascii="Arial" w:eastAsia="Arial" w:hAnsi="Arial" w:cs="Arial"/>
          <w:b/>
          <w:sz w:val="24"/>
          <w:szCs w:val="24"/>
        </w:rPr>
        <w:t xml:space="preserve">Web 2.0: Conceptual </w:t>
      </w:r>
      <w:proofErr w:type="spellStart"/>
      <w:r>
        <w:rPr>
          <w:rFonts w:ascii="Arial" w:eastAsia="Arial" w:hAnsi="Arial" w:cs="Arial"/>
          <w:b/>
          <w:sz w:val="24"/>
          <w:szCs w:val="24"/>
        </w:rPr>
        <w:t>foundations</w:t>
      </w:r>
      <w:proofErr w:type="spellEnd"/>
      <w:r>
        <w:rPr>
          <w:rFonts w:ascii="Arial" w:eastAsia="Arial" w:hAnsi="Arial" w:cs="Arial"/>
          <w:b/>
          <w:sz w:val="24"/>
          <w:szCs w:val="24"/>
        </w:rPr>
        <w:t xml:space="preserve"> </w:t>
      </w:r>
      <w:proofErr w:type="spellStart"/>
      <w:r>
        <w:rPr>
          <w:rFonts w:ascii="Arial" w:eastAsia="Arial" w:hAnsi="Arial" w:cs="Arial"/>
          <w:b/>
          <w:sz w:val="24"/>
          <w:szCs w:val="24"/>
        </w:rPr>
        <w:t>and</w:t>
      </w:r>
      <w:proofErr w:type="spellEnd"/>
      <w:r>
        <w:rPr>
          <w:rFonts w:ascii="Arial" w:eastAsia="Arial" w:hAnsi="Arial" w:cs="Arial"/>
          <w:b/>
          <w:sz w:val="24"/>
          <w:szCs w:val="24"/>
        </w:rPr>
        <w:t xml:space="preserve"> marketing </w:t>
      </w:r>
      <w:proofErr w:type="spellStart"/>
      <w:r>
        <w:rPr>
          <w:rFonts w:ascii="Arial" w:eastAsia="Arial" w:hAnsi="Arial" w:cs="Arial"/>
          <w:b/>
          <w:sz w:val="24"/>
          <w:szCs w:val="24"/>
        </w:rPr>
        <w:t>issues</w:t>
      </w:r>
      <w:proofErr w:type="spellEnd"/>
      <w:r>
        <w:rPr>
          <w:rFonts w:ascii="Arial" w:eastAsia="Arial" w:hAnsi="Arial" w:cs="Arial"/>
          <w:sz w:val="24"/>
          <w:szCs w:val="24"/>
        </w:rPr>
        <w:t>. 2007. Disponível em: &lt;http://www.palgravejournals.com/dddmp/journal/v9/n3/full/4350098a.html&gt;. Acesso em 12.jun.2016</w:t>
      </w:r>
    </w:p>
    <w:p w:rsidR="00F039B0" w:rsidRDefault="00F039B0">
      <w:pPr>
        <w:spacing w:after="0" w:line="240" w:lineRule="auto"/>
        <w:rPr>
          <w:rFonts w:ascii="Arial" w:eastAsia="Arial" w:hAnsi="Arial" w:cs="Arial"/>
          <w:sz w:val="24"/>
          <w:szCs w:val="24"/>
        </w:rPr>
      </w:pPr>
    </w:p>
    <w:p w:rsidR="00F039B0" w:rsidRDefault="00F11187">
      <w:pPr>
        <w:spacing w:after="0" w:line="240" w:lineRule="auto"/>
        <w:rPr>
          <w:rFonts w:ascii="Arial" w:eastAsia="Arial" w:hAnsi="Arial" w:cs="Arial"/>
          <w:sz w:val="24"/>
          <w:szCs w:val="24"/>
        </w:rPr>
      </w:pPr>
      <w:r>
        <w:rPr>
          <w:rFonts w:ascii="Arial" w:eastAsia="Arial" w:hAnsi="Arial" w:cs="Arial"/>
          <w:sz w:val="24"/>
          <w:szCs w:val="24"/>
        </w:rPr>
        <w:t xml:space="preserve"> </w:t>
      </w:r>
    </w:p>
    <w:p w:rsidR="00F039B0" w:rsidRDefault="00F11187">
      <w:pPr>
        <w:spacing w:after="0" w:line="240" w:lineRule="auto"/>
        <w:rPr>
          <w:rFonts w:ascii="Arial" w:eastAsia="Arial" w:hAnsi="Arial" w:cs="Arial"/>
          <w:sz w:val="24"/>
          <w:szCs w:val="24"/>
        </w:rPr>
      </w:pPr>
      <w:r>
        <w:rPr>
          <w:rFonts w:ascii="Arial" w:eastAsia="Arial" w:hAnsi="Arial" w:cs="Arial"/>
          <w:sz w:val="24"/>
          <w:szCs w:val="24"/>
        </w:rPr>
        <w:t xml:space="preserve">CORDEIRO, G. </w:t>
      </w:r>
      <w:r>
        <w:rPr>
          <w:rFonts w:ascii="Arial" w:eastAsia="Arial" w:hAnsi="Arial" w:cs="Arial"/>
          <w:b/>
          <w:sz w:val="24"/>
          <w:szCs w:val="24"/>
        </w:rPr>
        <w:t>Aplicações Java para web com JSF e JPA</w:t>
      </w:r>
      <w:r>
        <w:rPr>
          <w:rFonts w:ascii="Arial" w:eastAsia="Arial" w:hAnsi="Arial" w:cs="Arial"/>
          <w:sz w:val="24"/>
          <w:szCs w:val="24"/>
        </w:rPr>
        <w:t>. 1. ed. [</w:t>
      </w:r>
      <w:proofErr w:type="spellStart"/>
      <w:r>
        <w:rPr>
          <w:rFonts w:ascii="Arial" w:eastAsia="Arial" w:hAnsi="Arial" w:cs="Arial"/>
          <w:sz w:val="24"/>
          <w:szCs w:val="24"/>
        </w:rPr>
        <w:t>S.l</w:t>
      </w:r>
      <w:proofErr w:type="spellEnd"/>
      <w:r>
        <w:rPr>
          <w:rFonts w:ascii="Arial" w:eastAsia="Arial" w:hAnsi="Arial" w:cs="Arial"/>
          <w:sz w:val="24"/>
          <w:szCs w:val="24"/>
        </w:rPr>
        <w:t xml:space="preserve">.]: Casa do Código, 2013. </w:t>
      </w:r>
    </w:p>
    <w:p w:rsidR="00F039B0" w:rsidRDefault="00F039B0">
      <w:pPr>
        <w:spacing w:after="0" w:line="240" w:lineRule="auto"/>
        <w:rPr>
          <w:rFonts w:ascii="Arial" w:eastAsia="Arial" w:hAnsi="Arial" w:cs="Arial"/>
          <w:sz w:val="24"/>
          <w:szCs w:val="24"/>
        </w:rPr>
      </w:pPr>
    </w:p>
    <w:p w:rsidR="00F039B0" w:rsidRDefault="00F11187">
      <w:pPr>
        <w:spacing w:after="0" w:line="240" w:lineRule="auto"/>
        <w:rPr>
          <w:rFonts w:ascii="Arial" w:eastAsia="Arial" w:hAnsi="Arial" w:cs="Arial"/>
          <w:sz w:val="24"/>
          <w:szCs w:val="24"/>
        </w:rPr>
      </w:pPr>
      <w:r>
        <w:rPr>
          <w:rFonts w:ascii="Arial" w:eastAsia="Arial" w:hAnsi="Arial" w:cs="Arial"/>
          <w:sz w:val="24"/>
          <w:szCs w:val="24"/>
        </w:rPr>
        <w:t xml:space="preserve">EXAME. </w:t>
      </w:r>
      <w:r>
        <w:rPr>
          <w:rFonts w:ascii="Arial" w:eastAsia="Arial" w:hAnsi="Arial" w:cs="Arial"/>
          <w:b/>
          <w:sz w:val="24"/>
          <w:szCs w:val="24"/>
        </w:rPr>
        <w:t xml:space="preserve">Faturamento do </w:t>
      </w:r>
      <w:proofErr w:type="spellStart"/>
      <w:r>
        <w:rPr>
          <w:rFonts w:ascii="Arial" w:eastAsia="Arial" w:hAnsi="Arial" w:cs="Arial"/>
          <w:b/>
          <w:sz w:val="24"/>
          <w:szCs w:val="24"/>
        </w:rPr>
        <w:t>Facebook</w:t>
      </w:r>
      <w:proofErr w:type="spellEnd"/>
      <w:r>
        <w:rPr>
          <w:rFonts w:ascii="Arial" w:eastAsia="Arial" w:hAnsi="Arial" w:cs="Arial"/>
          <w:b/>
          <w:sz w:val="24"/>
          <w:szCs w:val="24"/>
        </w:rPr>
        <w:t xml:space="preserve"> supera expectativas, apesar de aumento nas despesas</w:t>
      </w:r>
      <w:r>
        <w:rPr>
          <w:rFonts w:ascii="Arial" w:eastAsia="Arial" w:hAnsi="Arial" w:cs="Arial"/>
          <w:sz w:val="24"/>
          <w:szCs w:val="24"/>
        </w:rPr>
        <w:t>. 2015. Disponível em: &lt;http://exame.abril.com.br/tecnologia/noticias/faturamento-dofacebook-supera-expectativas-apesar-de-aumento-nas-despesas&gt;. Acesso em 12.jun.2016</w:t>
      </w:r>
    </w:p>
    <w:p w:rsidR="00F039B0" w:rsidRDefault="00F039B0">
      <w:pPr>
        <w:spacing w:after="0" w:line="240" w:lineRule="auto"/>
        <w:rPr>
          <w:rFonts w:ascii="Arial" w:eastAsia="Arial" w:hAnsi="Arial" w:cs="Arial"/>
          <w:sz w:val="24"/>
          <w:szCs w:val="24"/>
        </w:rPr>
      </w:pPr>
    </w:p>
    <w:p w:rsidR="00F039B0" w:rsidRDefault="00F11187">
      <w:pPr>
        <w:spacing w:after="0" w:line="240" w:lineRule="auto"/>
        <w:rPr>
          <w:rFonts w:ascii="Arial" w:eastAsia="Arial" w:hAnsi="Arial" w:cs="Arial"/>
          <w:sz w:val="24"/>
          <w:szCs w:val="24"/>
        </w:rPr>
      </w:pPr>
      <w:r>
        <w:rPr>
          <w:rFonts w:ascii="Arial" w:eastAsia="Arial" w:hAnsi="Arial" w:cs="Arial"/>
          <w:sz w:val="24"/>
          <w:szCs w:val="24"/>
        </w:rPr>
        <w:t xml:space="preserve">FACEBOOK. </w:t>
      </w:r>
      <w:proofErr w:type="spellStart"/>
      <w:r>
        <w:rPr>
          <w:rFonts w:ascii="Arial" w:eastAsia="Arial" w:hAnsi="Arial" w:cs="Arial"/>
          <w:b/>
          <w:sz w:val="24"/>
          <w:szCs w:val="24"/>
        </w:rPr>
        <w:t>Company</w:t>
      </w:r>
      <w:proofErr w:type="spellEnd"/>
      <w:r>
        <w:rPr>
          <w:rFonts w:ascii="Arial" w:eastAsia="Arial" w:hAnsi="Arial" w:cs="Arial"/>
          <w:b/>
          <w:sz w:val="24"/>
          <w:szCs w:val="24"/>
        </w:rPr>
        <w:t xml:space="preserve"> Info</w:t>
      </w:r>
      <w:r>
        <w:rPr>
          <w:rFonts w:ascii="Arial" w:eastAsia="Arial" w:hAnsi="Arial" w:cs="Arial"/>
          <w:sz w:val="24"/>
          <w:szCs w:val="24"/>
        </w:rPr>
        <w:t>. 2015. Disponível em: &lt;http://newsroom.fb.com/companyinfo/&gt;. Acesso em 12.jun.2016</w:t>
      </w:r>
    </w:p>
    <w:p w:rsidR="00F039B0" w:rsidRDefault="00F039B0">
      <w:pPr>
        <w:spacing w:after="0" w:line="240" w:lineRule="auto"/>
        <w:rPr>
          <w:rFonts w:ascii="Arial" w:eastAsia="Arial" w:hAnsi="Arial" w:cs="Arial"/>
          <w:sz w:val="24"/>
          <w:szCs w:val="24"/>
        </w:rPr>
      </w:pPr>
    </w:p>
    <w:p w:rsidR="00F039B0" w:rsidRDefault="00F11187">
      <w:pPr>
        <w:spacing w:after="0" w:line="240" w:lineRule="auto"/>
        <w:rPr>
          <w:rFonts w:ascii="Arial" w:eastAsia="Arial" w:hAnsi="Arial" w:cs="Arial"/>
          <w:sz w:val="24"/>
          <w:szCs w:val="24"/>
        </w:rPr>
      </w:pPr>
      <w:r>
        <w:rPr>
          <w:rFonts w:ascii="Arial" w:eastAsia="Arial" w:hAnsi="Arial" w:cs="Arial"/>
          <w:sz w:val="24"/>
          <w:szCs w:val="24"/>
        </w:rPr>
        <w:t xml:space="preserve">FACEBOOK. </w:t>
      </w:r>
      <w:r>
        <w:rPr>
          <w:rFonts w:ascii="Arial" w:eastAsia="Arial" w:hAnsi="Arial" w:cs="Arial"/>
          <w:b/>
          <w:sz w:val="24"/>
          <w:szCs w:val="24"/>
        </w:rPr>
        <w:t>Impulsionar suas publicações</w:t>
      </w:r>
      <w:r>
        <w:rPr>
          <w:rFonts w:ascii="Arial" w:eastAsia="Arial" w:hAnsi="Arial" w:cs="Arial"/>
          <w:sz w:val="24"/>
          <w:szCs w:val="24"/>
        </w:rPr>
        <w:t>. Mar 2016. Disponível em: &lt;https://www.facebook.com/business/help/547448218658012&gt;. Acesso em 12.jun.2016</w:t>
      </w:r>
    </w:p>
    <w:p w:rsidR="00F039B0" w:rsidRDefault="00F039B0">
      <w:pPr>
        <w:spacing w:after="0" w:line="240" w:lineRule="auto"/>
        <w:rPr>
          <w:rFonts w:ascii="Arial" w:eastAsia="Arial" w:hAnsi="Arial" w:cs="Arial"/>
          <w:sz w:val="24"/>
          <w:szCs w:val="24"/>
        </w:rPr>
      </w:pPr>
    </w:p>
    <w:p w:rsidR="00F039B0" w:rsidRDefault="00F11187">
      <w:pPr>
        <w:spacing w:after="0" w:line="240" w:lineRule="auto"/>
        <w:rPr>
          <w:rFonts w:ascii="Arial" w:eastAsia="Arial" w:hAnsi="Arial" w:cs="Arial"/>
          <w:sz w:val="24"/>
          <w:szCs w:val="24"/>
        </w:rPr>
      </w:pPr>
      <w:r>
        <w:rPr>
          <w:rFonts w:ascii="Arial" w:eastAsia="Arial" w:hAnsi="Arial" w:cs="Arial"/>
          <w:sz w:val="24"/>
          <w:szCs w:val="24"/>
        </w:rPr>
        <w:t xml:space="preserve">FACEBOOK. </w:t>
      </w:r>
      <w:r>
        <w:rPr>
          <w:rFonts w:ascii="Arial" w:eastAsia="Arial" w:hAnsi="Arial" w:cs="Arial"/>
          <w:b/>
          <w:sz w:val="24"/>
          <w:szCs w:val="24"/>
        </w:rPr>
        <w:t>Métricas de publicação de páginas</w:t>
      </w:r>
      <w:r>
        <w:rPr>
          <w:rFonts w:ascii="Arial" w:eastAsia="Arial" w:hAnsi="Arial" w:cs="Arial"/>
          <w:sz w:val="24"/>
          <w:szCs w:val="24"/>
        </w:rPr>
        <w:t>. 2016. Disponível em: &lt;https://www.facebook.com/help/336143376466063/&gt;. Acesso em 12.jun.2016</w:t>
      </w:r>
    </w:p>
    <w:p w:rsidR="00F039B0" w:rsidRDefault="00F039B0">
      <w:pPr>
        <w:spacing w:after="0" w:line="240" w:lineRule="auto"/>
        <w:rPr>
          <w:rFonts w:ascii="Arial" w:eastAsia="Arial" w:hAnsi="Arial" w:cs="Arial"/>
          <w:sz w:val="24"/>
          <w:szCs w:val="24"/>
        </w:rPr>
      </w:pPr>
    </w:p>
    <w:p w:rsidR="00F039B0" w:rsidRDefault="00F11187">
      <w:pPr>
        <w:spacing w:after="0" w:line="240" w:lineRule="auto"/>
        <w:rPr>
          <w:rFonts w:ascii="Arial" w:eastAsia="Arial" w:hAnsi="Arial" w:cs="Arial"/>
          <w:sz w:val="24"/>
          <w:szCs w:val="24"/>
        </w:rPr>
      </w:pPr>
      <w:r>
        <w:rPr>
          <w:rFonts w:ascii="Arial" w:eastAsia="Arial" w:hAnsi="Arial" w:cs="Arial"/>
          <w:sz w:val="24"/>
          <w:szCs w:val="24"/>
        </w:rPr>
        <w:t xml:space="preserve">GONZALEZ, C. de O. </w:t>
      </w:r>
      <w:r>
        <w:rPr>
          <w:rFonts w:ascii="Arial" w:eastAsia="Arial" w:hAnsi="Arial" w:cs="Arial"/>
          <w:b/>
          <w:sz w:val="24"/>
          <w:szCs w:val="24"/>
        </w:rPr>
        <w:t xml:space="preserve">O modelo de negócio da Google: </w:t>
      </w:r>
      <w:r>
        <w:rPr>
          <w:rFonts w:ascii="Arial" w:eastAsia="Arial" w:hAnsi="Arial" w:cs="Arial"/>
          <w:sz w:val="24"/>
          <w:szCs w:val="24"/>
        </w:rPr>
        <w:t xml:space="preserve">entre a </w:t>
      </w:r>
      <w:proofErr w:type="spellStart"/>
      <w:r>
        <w:rPr>
          <w:rFonts w:ascii="Arial" w:eastAsia="Arial" w:hAnsi="Arial" w:cs="Arial"/>
          <w:sz w:val="24"/>
          <w:szCs w:val="24"/>
        </w:rPr>
        <w:t>eﬁciência</w:t>
      </w:r>
      <w:proofErr w:type="spellEnd"/>
      <w:r>
        <w:rPr>
          <w:rFonts w:ascii="Arial" w:eastAsia="Arial" w:hAnsi="Arial" w:cs="Arial"/>
          <w:sz w:val="24"/>
          <w:szCs w:val="24"/>
        </w:rPr>
        <w:t xml:space="preserve"> técnico-</w:t>
      </w:r>
      <w:proofErr w:type="spellStart"/>
      <w:r>
        <w:rPr>
          <w:rFonts w:ascii="Arial" w:eastAsia="Arial" w:hAnsi="Arial" w:cs="Arial"/>
          <w:sz w:val="24"/>
          <w:szCs w:val="24"/>
        </w:rPr>
        <w:t>cientíﬁca</w:t>
      </w:r>
      <w:proofErr w:type="spellEnd"/>
      <w:r>
        <w:rPr>
          <w:rFonts w:ascii="Arial" w:eastAsia="Arial" w:hAnsi="Arial" w:cs="Arial"/>
          <w:sz w:val="24"/>
          <w:szCs w:val="24"/>
        </w:rPr>
        <w:t xml:space="preserve"> e o imperativo econômico do retorno do investimento </w:t>
      </w:r>
      <w:proofErr w:type="spellStart"/>
      <w:r>
        <w:rPr>
          <w:rFonts w:ascii="Arial" w:eastAsia="Arial" w:hAnsi="Arial" w:cs="Arial"/>
          <w:sz w:val="24"/>
          <w:szCs w:val="24"/>
        </w:rPr>
        <w:t>extraﬁscalidade</w:t>
      </w:r>
      <w:proofErr w:type="spellEnd"/>
      <w:r>
        <w:rPr>
          <w:rFonts w:ascii="Arial" w:eastAsia="Arial" w:hAnsi="Arial" w:cs="Arial"/>
          <w:sz w:val="24"/>
          <w:szCs w:val="24"/>
        </w:rPr>
        <w:t xml:space="preserve"> como instrumento de proteção ambiental no Brasil. Anais do V Congresso de Direito de Autor e Interesse Público, 2011. </w:t>
      </w:r>
    </w:p>
    <w:p w:rsidR="00F039B0" w:rsidRDefault="00F039B0">
      <w:pPr>
        <w:spacing w:after="0" w:line="240" w:lineRule="auto"/>
        <w:rPr>
          <w:rFonts w:ascii="Arial" w:eastAsia="Arial" w:hAnsi="Arial" w:cs="Arial"/>
          <w:sz w:val="24"/>
          <w:szCs w:val="24"/>
        </w:rPr>
      </w:pPr>
    </w:p>
    <w:p w:rsidR="00F039B0" w:rsidRDefault="00F11187">
      <w:pPr>
        <w:spacing w:after="0" w:line="240" w:lineRule="auto"/>
        <w:rPr>
          <w:rFonts w:ascii="Arial" w:eastAsia="Arial" w:hAnsi="Arial" w:cs="Arial"/>
          <w:sz w:val="24"/>
          <w:szCs w:val="24"/>
        </w:rPr>
      </w:pPr>
      <w:r>
        <w:rPr>
          <w:rFonts w:ascii="Arial" w:eastAsia="Arial" w:hAnsi="Arial" w:cs="Arial"/>
          <w:sz w:val="24"/>
          <w:szCs w:val="24"/>
        </w:rPr>
        <w:t xml:space="preserve">IAB. </w:t>
      </w:r>
      <w:r>
        <w:rPr>
          <w:rFonts w:ascii="Arial" w:eastAsia="Arial" w:hAnsi="Arial" w:cs="Arial"/>
          <w:b/>
          <w:sz w:val="24"/>
          <w:szCs w:val="24"/>
        </w:rPr>
        <w:t>Números de Investimento em Mídia Online 2015-2016 - AD SPEND BRASIL</w:t>
      </w:r>
      <w:r>
        <w:rPr>
          <w:rFonts w:ascii="Arial" w:eastAsia="Arial" w:hAnsi="Arial" w:cs="Arial"/>
          <w:sz w:val="24"/>
          <w:szCs w:val="24"/>
        </w:rPr>
        <w:t>. 2016. Disponível em: &lt;http://iabbrasil.net/guias-e-pesquisas/mercado/numeros-de-investimento-emmidia-online-2015-2016—ad-spend-brasil&gt;. Acesso em 12.jun.2016</w:t>
      </w:r>
    </w:p>
    <w:p w:rsidR="00F039B0" w:rsidRDefault="00F11187">
      <w:pPr>
        <w:spacing w:after="0" w:line="240" w:lineRule="auto"/>
        <w:rPr>
          <w:rFonts w:ascii="Arial" w:eastAsia="Arial" w:hAnsi="Arial" w:cs="Arial"/>
          <w:sz w:val="24"/>
          <w:szCs w:val="24"/>
        </w:rPr>
      </w:pPr>
      <w:r>
        <w:rPr>
          <w:rFonts w:ascii="Arial" w:eastAsia="Arial" w:hAnsi="Arial" w:cs="Arial"/>
          <w:sz w:val="24"/>
          <w:szCs w:val="24"/>
        </w:rPr>
        <w:lastRenderedPageBreak/>
        <w:t xml:space="preserve">KENDZERSKI, P. R. </w:t>
      </w:r>
      <w:r>
        <w:rPr>
          <w:rFonts w:ascii="Arial" w:eastAsia="Arial" w:hAnsi="Arial" w:cs="Arial"/>
          <w:b/>
          <w:sz w:val="24"/>
          <w:szCs w:val="24"/>
        </w:rPr>
        <w:t>Web Marketing e Comunicação Digital.</w:t>
      </w:r>
      <w:r>
        <w:rPr>
          <w:rFonts w:ascii="Arial" w:eastAsia="Arial" w:hAnsi="Arial" w:cs="Arial"/>
          <w:sz w:val="24"/>
          <w:szCs w:val="24"/>
        </w:rPr>
        <w:t xml:space="preserve"> 2. ed. [</w:t>
      </w:r>
      <w:proofErr w:type="spellStart"/>
      <w:r>
        <w:rPr>
          <w:rFonts w:ascii="Arial" w:eastAsia="Arial" w:hAnsi="Arial" w:cs="Arial"/>
          <w:sz w:val="24"/>
          <w:szCs w:val="24"/>
        </w:rPr>
        <w:t>S.l</w:t>
      </w:r>
      <w:proofErr w:type="spellEnd"/>
      <w:r>
        <w:rPr>
          <w:rFonts w:ascii="Arial" w:eastAsia="Arial" w:hAnsi="Arial" w:cs="Arial"/>
          <w:sz w:val="24"/>
          <w:szCs w:val="24"/>
        </w:rPr>
        <w:t xml:space="preserve">.: s.n.], 2009. </w:t>
      </w:r>
    </w:p>
    <w:p w:rsidR="00F039B0" w:rsidRDefault="00F039B0">
      <w:pPr>
        <w:spacing w:after="0" w:line="240" w:lineRule="auto"/>
        <w:rPr>
          <w:rFonts w:ascii="Arial" w:eastAsia="Arial" w:hAnsi="Arial" w:cs="Arial"/>
          <w:sz w:val="24"/>
          <w:szCs w:val="24"/>
        </w:rPr>
      </w:pPr>
    </w:p>
    <w:p w:rsidR="00F039B0" w:rsidRDefault="00F11187">
      <w:pPr>
        <w:spacing w:after="0" w:line="240" w:lineRule="auto"/>
        <w:rPr>
          <w:rFonts w:ascii="Arial" w:eastAsia="Arial" w:hAnsi="Arial" w:cs="Arial"/>
          <w:sz w:val="24"/>
          <w:szCs w:val="24"/>
        </w:rPr>
      </w:pPr>
      <w:r>
        <w:rPr>
          <w:rFonts w:ascii="Arial" w:eastAsia="Arial" w:hAnsi="Arial" w:cs="Arial"/>
          <w:sz w:val="24"/>
          <w:szCs w:val="24"/>
        </w:rPr>
        <w:t xml:space="preserve">KOTLER, P. </w:t>
      </w:r>
      <w:r>
        <w:rPr>
          <w:rFonts w:ascii="Arial" w:eastAsia="Arial" w:hAnsi="Arial" w:cs="Arial"/>
          <w:b/>
          <w:sz w:val="24"/>
          <w:szCs w:val="24"/>
        </w:rPr>
        <w:t>Administração de Marketing</w:t>
      </w:r>
      <w:r>
        <w:rPr>
          <w:rFonts w:ascii="Arial" w:eastAsia="Arial" w:hAnsi="Arial" w:cs="Arial"/>
          <w:sz w:val="24"/>
          <w:szCs w:val="24"/>
        </w:rPr>
        <w:t>: análise, planejamento, implementação e controle. [</w:t>
      </w:r>
      <w:proofErr w:type="spellStart"/>
      <w:r>
        <w:rPr>
          <w:rFonts w:ascii="Arial" w:eastAsia="Arial" w:hAnsi="Arial" w:cs="Arial"/>
          <w:sz w:val="24"/>
          <w:szCs w:val="24"/>
        </w:rPr>
        <w:t>S.l</w:t>
      </w:r>
      <w:proofErr w:type="spellEnd"/>
      <w:r>
        <w:rPr>
          <w:rFonts w:ascii="Arial" w:eastAsia="Arial" w:hAnsi="Arial" w:cs="Arial"/>
          <w:sz w:val="24"/>
          <w:szCs w:val="24"/>
        </w:rPr>
        <w:t>.]: Editora Atlas, 1998.</w:t>
      </w:r>
    </w:p>
    <w:p w:rsidR="00F039B0" w:rsidRDefault="00F039B0">
      <w:pPr>
        <w:spacing w:after="0" w:line="240" w:lineRule="auto"/>
        <w:rPr>
          <w:rFonts w:ascii="Arial" w:eastAsia="Arial" w:hAnsi="Arial" w:cs="Arial"/>
          <w:sz w:val="24"/>
          <w:szCs w:val="24"/>
        </w:rPr>
      </w:pPr>
    </w:p>
    <w:p w:rsidR="00F039B0" w:rsidRDefault="00F11187">
      <w:pPr>
        <w:spacing w:after="0" w:line="240" w:lineRule="auto"/>
        <w:rPr>
          <w:rFonts w:ascii="Arial" w:eastAsia="Arial" w:hAnsi="Arial" w:cs="Arial"/>
          <w:sz w:val="24"/>
          <w:szCs w:val="24"/>
        </w:rPr>
      </w:pPr>
      <w:proofErr w:type="gramStart"/>
      <w:r>
        <w:rPr>
          <w:rFonts w:ascii="Arial" w:eastAsia="Arial" w:hAnsi="Arial" w:cs="Arial"/>
          <w:sz w:val="24"/>
          <w:szCs w:val="24"/>
        </w:rPr>
        <w:t>LEITE,N.</w:t>
      </w:r>
      <w:proofErr w:type="gramEnd"/>
      <w:r>
        <w:rPr>
          <w:rFonts w:ascii="Arial" w:eastAsia="Arial" w:hAnsi="Arial" w:cs="Arial"/>
          <w:sz w:val="24"/>
          <w:szCs w:val="24"/>
        </w:rPr>
        <w:t xml:space="preserve">;CAIXINHA, H.;RAMOS,F. </w:t>
      </w:r>
      <w:r>
        <w:rPr>
          <w:rFonts w:ascii="Arial" w:eastAsia="Arial" w:hAnsi="Arial" w:cs="Arial"/>
          <w:b/>
          <w:sz w:val="24"/>
          <w:szCs w:val="24"/>
        </w:rPr>
        <w:t xml:space="preserve">Proposta de uma aplicação  web para monitoração do impacto de notícias nas redes sociais </w:t>
      </w:r>
      <w:proofErr w:type="spellStart"/>
      <w:r>
        <w:rPr>
          <w:rFonts w:ascii="Arial" w:eastAsia="Arial" w:hAnsi="Arial" w:cs="Arial"/>
          <w:b/>
          <w:sz w:val="24"/>
          <w:szCs w:val="24"/>
        </w:rPr>
        <w:t>Facebook</w:t>
      </w:r>
      <w:proofErr w:type="spellEnd"/>
      <w:r>
        <w:rPr>
          <w:rFonts w:ascii="Arial" w:eastAsia="Arial" w:hAnsi="Arial" w:cs="Arial"/>
          <w:b/>
          <w:sz w:val="24"/>
          <w:szCs w:val="24"/>
        </w:rPr>
        <w:t xml:space="preserve"> e </w:t>
      </w:r>
      <w:proofErr w:type="spellStart"/>
      <w:r>
        <w:rPr>
          <w:rFonts w:ascii="Arial" w:eastAsia="Arial" w:hAnsi="Arial" w:cs="Arial"/>
          <w:b/>
          <w:sz w:val="24"/>
          <w:szCs w:val="24"/>
        </w:rPr>
        <w:t>Twitter</w:t>
      </w:r>
      <w:proofErr w:type="spellEnd"/>
      <w:r>
        <w:rPr>
          <w:rFonts w:ascii="Arial" w:eastAsia="Arial" w:hAnsi="Arial" w:cs="Arial"/>
          <w:sz w:val="24"/>
          <w:szCs w:val="24"/>
        </w:rPr>
        <w:t xml:space="preserve">. Revista Comunicando, v. 2, 2013. </w:t>
      </w:r>
    </w:p>
    <w:p w:rsidR="00F039B0" w:rsidRDefault="00F039B0">
      <w:pPr>
        <w:spacing w:after="0" w:line="240" w:lineRule="auto"/>
        <w:rPr>
          <w:rFonts w:ascii="Arial" w:eastAsia="Arial" w:hAnsi="Arial" w:cs="Arial"/>
          <w:sz w:val="24"/>
          <w:szCs w:val="24"/>
        </w:rPr>
      </w:pPr>
    </w:p>
    <w:p w:rsidR="00F039B0" w:rsidRDefault="00F11187">
      <w:pPr>
        <w:spacing w:after="0" w:line="240" w:lineRule="auto"/>
        <w:rPr>
          <w:rFonts w:ascii="Arial" w:eastAsia="Arial" w:hAnsi="Arial" w:cs="Arial"/>
          <w:sz w:val="24"/>
          <w:szCs w:val="24"/>
        </w:rPr>
      </w:pPr>
      <w:r>
        <w:rPr>
          <w:rFonts w:ascii="Arial" w:eastAsia="Arial" w:hAnsi="Arial" w:cs="Arial"/>
          <w:sz w:val="24"/>
          <w:szCs w:val="24"/>
        </w:rPr>
        <w:t xml:space="preserve">MAHMOOD, M. A. </w:t>
      </w:r>
      <w:proofErr w:type="spellStart"/>
      <w:r>
        <w:rPr>
          <w:rFonts w:ascii="Arial" w:eastAsia="Arial" w:hAnsi="Arial" w:cs="Arial"/>
          <w:b/>
          <w:sz w:val="24"/>
          <w:szCs w:val="24"/>
        </w:rPr>
        <w:t>Advanced</w:t>
      </w:r>
      <w:proofErr w:type="spellEnd"/>
      <w:r>
        <w:rPr>
          <w:rFonts w:ascii="Arial" w:eastAsia="Arial" w:hAnsi="Arial" w:cs="Arial"/>
          <w:b/>
          <w:sz w:val="24"/>
          <w:szCs w:val="24"/>
        </w:rPr>
        <w:t xml:space="preserve"> </w:t>
      </w:r>
      <w:proofErr w:type="spellStart"/>
      <w:r>
        <w:rPr>
          <w:rFonts w:ascii="Arial" w:eastAsia="Arial" w:hAnsi="Arial" w:cs="Arial"/>
          <w:b/>
          <w:sz w:val="24"/>
          <w:szCs w:val="24"/>
        </w:rPr>
        <w:t>Topics</w:t>
      </w:r>
      <w:proofErr w:type="spellEnd"/>
      <w:r>
        <w:rPr>
          <w:rFonts w:ascii="Arial" w:eastAsia="Arial" w:hAnsi="Arial" w:cs="Arial"/>
          <w:b/>
          <w:sz w:val="24"/>
          <w:szCs w:val="24"/>
        </w:rPr>
        <w:t xml:space="preserve"> in </w:t>
      </w:r>
      <w:proofErr w:type="spellStart"/>
      <w:r>
        <w:rPr>
          <w:rFonts w:ascii="Arial" w:eastAsia="Arial" w:hAnsi="Arial" w:cs="Arial"/>
          <w:b/>
          <w:sz w:val="24"/>
          <w:szCs w:val="24"/>
        </w:rPr>
        <w:t>End</w:t>
      </w:r>
      <w:proofErr w:type="spellEnd"/>
      <w:r>
        <w:rPr>
          <w:rFonts w:ascii="Arial" w:eastAsia="Arial" w:hAnsi="Arial" w:cs="Arial"/>
          <w:b/>
          <w:sz w:val="24"/>
          <w:szCs w:val="24"/>
        </w:rPr>
        <w:t xml:space="preserve"> </w:t>
      </w:r>
      <w:proofErr w:type="spellStart"/>
      <w:r>
        <w:rPr>
          <w:rFonts w:ascii="Arial" w:eastAsia="Arial" w:hAnsi="Arial" w:cs="Arial"/>
          <w:b/>
          <w:sz w:val="24"/>
          <w:szCs w:val="24"/>
        </w:rPr>
        <w:t>User</w:t>
      </w:r>
      <w:proofErr w:type="spellEnd"/>
      <w:r>
        <w:rPr>
          <w:rFonts w:ascii="Arial" w:eastAsia="Arial" w:hAnsi="Arial" w:cs="Arial"/>
          <w:b/>
          <w:sz w:val="24"/>
          <w:szCs w:val="24"/>
        </w:rPr>
        <w:t xml:space="preserve"> </w:t>
      </w:r>
      <w:proofErr w:type="spellStart"/>
      <w:r>
        <w:rPr>
          <w:rFonts w:ascii="Arial" w:eastAsia="Arial" w:hAnsi="Arial" w:cs="Arial"/>
          <w:b/>
          <w:sz w:val="24"/>
          <w:szCs w:val="24"/>
        </w:rPr>
        <w:t>Computing</w:t>
      </w:r>
      <w:proofErr w:type="spellEnd"/>
      <w:r>
        <w:rPr>
          <w:rFonts w:ascii="Arial" w:eastAsia="Arial" w:hAnsi="Arial" w:cs="Arial"/>
          <w:sz w:val="24"/>
          <w:szCs w:val="24"/>
        </w:rPr>
        <w:t xml:space="preserve">. Idea </w:t>
      </w:r>
      <w:proofErr w:type="spellStart"/>
      <w:r>
        <w:rPr>
          <w:rFonts w:ascii="Arial" w:eastAsia="Arial" w:hAnsi="Arial" w:cs="Arial"/>
          <w:sz w:val="24"/>
          <w:szCs w:val="24"/>
        </w:rPr>
        <w:t>Group</w:t>
      </w:r>
      <w:proofErr w:type="spellEnd"/>
      <w:r>
        <w:rPr>
          <w:rFonts w:ascii="Arial" w:eastAsia="Arial" w:hAnsi="Arial" w:cs="Arial"/>
          <w:sz w:val="24"/>
          <w:szCs w:val="24"/>
        </w:rPr>
        <w:t xml:space="preserve"> </w:t>
      </w:r>
      <w:proofErr w:type="spellStart"/>
      <w:r>
        <w:rPr>
          <w:rFonts w:ascii="Arial" w:eastAsia="Arial" w:hAnsi="Arial" w:cs="Arial"/>
          <w:sz w:val="24"/>
          <w:szCs w:val="24"/>
        </w:rPr>
        <w:t>Publishing</w:t>
      </w:r>
      <w:proofErr w:type="spellEnd"/>
      <w:r>
        <w:rPr>
          <w:rFonts w:ascii="Arial" w:eastAsia="Arial" w:hAnsi="Arial" w:cs="Arial"/>
          <w:sz w:val="24"/>
          <w:szCs w:val="24"/>
        </w:rPr>
        <w:t>, 2004. Disponível em: &lt;https://books.google.com.br/books?hl=ptBR&amp;lr=&amp;id=OnlxwDq4YTEC&amp;oi=fnd&amp;pg=PA16&amp;dq=digital+marketing&amp;ots=IST6OynaQ&amp;sig=vGB08fHOnLOCFyS6itnstl23MY4&gt;.  Acesso em 12.jun.2016</w:t>
      </w:r>
    </w:p>
    <w:p w:rsidR="00F039B0" w:rsidRDefault="00F11187">
      <w:pPr>
        <w:spacing w:after="0" w:line="240" w:lineRule="auto"/>
        <w:rPr>
          <w:rFonts w:ascii="Arial" w:eastAsia="Arial" w:hAnsi="Arial" w:cs="Arial"/>
          <w:sz w:val="24"/>
          <w:szCs w:val="24"/>
        </w:rPr>
      </w:pPr>
      <w:r>
        <w:rPr>
          <w:rFonts w:ascii="Arial" w:eastAsia="Arial" w:hAnsi="Arial" w:cs="Arial"/>
          <w:sz w:val="24"/>
          <w:szCs w:val="24"/>
        </w:rPr>
        <w:t xml:space="preserve"> </w:t>
      </w:r>
    </w:p>
    <w:p w:rsidR="00F039B0" w:rsidRDefault="00F11187">
      <w:pPr>
        <w:spacing w:after="0" w:line="240" w:lineRule="auto"/>
        <w:rPr>
          <w:rFonts w:ascii="Arial" w:eastAsia="Arial" w:hAnsi="Arial" w:cs="Arial"/>
          <w:sz w:val="24"/>
          <w:szCs w:val="24"/>
        </w:rPr>
      </w:pPr>
      <w:r>
        <w:rPr>
          <w:rFonts w:ascii="Arial" w:eastAsia="Arial" w:hAnsi="Arial" w:cs="Arial"/>
          <w:sz w:val="24"/>
          <w:szCs w:val="24"/>
        </w:rPr>
        <w:t xml:space="preserve">ORACLE. </w:t>
      </w:r>
      <w:proofErr w:type="spellStart"/>
      <w:r>
        <w:rPr>
          <w:rFonts w:ascii="Arial" w:eastAsia="Arial" w:hAnsi="Arial" w:cs="Arial"/>
          <w:b/>
          <w:sz w:val="24"/>
          <w:szCs w:val="24"/>
        </w:rPr>
        <w:t>JavaServer</w:t>
      </w:r>
      <w:proofErr w:type="spellEnd"/>
      <w:r>
        <w:rPr>
          <w:rFonts w:ascii="Arial" w:eastAsia="Arial" w:hAnsi="Arial" w:cs="Arial"/>
          <w:b/>
          <w:sz w:val="24"/>
          <w:szCs w:val="24"/>
        </w:rPr>
        <w:t xml:space="preserve"> Faces Technology Overview</w:t>
      </w:r>
      <w:r>
        <w:rPr>
          <w:rFonts w:ascii="Arial" w:eastAsia="Arial" w:hAnsi="Arial" w:cs="Arial"/>
          <w:sz w:val="24"/>
          <w:szCs w:val="24"/>
        </w:rPr>
        <w:t xml:space="preserve">. </w:t>
      </w:r>
      <w:proofErr w:type="spellStart"/>
      <w:proofErr w:type="gramStart"/>
      <w:r>
        <w:rPr>
          <w:rFonts w:ascii="Arial" w:eastAsia="Arial" w:hAnsi="Arial" w:cs="Arial"/>
          <w:sz w:val="24"/>
          <w:szCs w:val="24"/>
        </w:rPr>
        <w:t>s</w:t>
      </w:r>
      <w:proofErr w:type="gramEnd"/>
      <w:r>
        <w:rPr>
          <w:rFonts w:ascii="Arial" w:eastAsia="Arial" w:hAnsi="Arial" w:cs="Arial"/>
          <w:sz w:val="24"/>
          <w:szCs w:val="24"/>
        </w:rPr>
        <w:t>/a</w:t>
      </w:r>
      <w:proofErr w:type="spellEnd"/>
      <w:r>
        <w:rPr>
          <w:rFonts w:ascii="Arial" w:eastAsia="Arial" w:hAnsi="Arial" w:cs="Arial"/>
          <w:sz w:val="24"/>
          <w:szCs w:val="24"/>
        </w:rPr>
        <w:t>. Disponível em: &lt;http://www.oracle.com/technetwork/java/javaee/overview-140548.html&gt;. Acesso em 12.jun.2016</w:t>
      </w:r>
    </w:p>
    <w:p w:rsidR="00F039B0" w:rsidRDefault="00F039B0">
      <w:pPr>
        <w:spacing w:after="0" w:line="240" w:lineRule="auto"/>
        <w:rPr>
          <w:rFonts w:ascii="Arial" w:eastAsia="Arial" w:hAnsi="Arial" w:cs="Arial"/>
          <w:sz w:val="24"/>
          <w:szCs w:val="24"/>
        </w:rPr>
      </w:pPr>
    </w:p>
    <w:p w:rsidR="00F039B0" w:rsidRDefault="00F11187">
      <w:pPr>
        <w:spacing w:after="0" w:line="240" w:lineRule="auto"/>
        <w:rPr>
          <w:rFonts w:ascii="Arial" w:eastAsia="Arial" w:hAnsi="Arial" w:cs="Arial"/>
          <w:sz w:val="24"/>
          <w:szCs w:val="24"/>
        </w:rPr>
      </w:pPr>
      <w:r>
        <w:rPr>
          <w:rFonts w:ascii="Arial" w:eastAsia="Arial" w:hAnsi="Arial" w:cs="Arial"/>
          <w:sz w:val="24"/>
          <w:szCs w:val="24"/>
        </w:rPr>
        <w:t xml:space="preserve">O’REILLY, </w:t>
      </w:r>
      <w:proofErr w:type="spellStart"/>
      <w:r>
        <w:rPr>
          <w:rFonts w:ascii="Arial" w:eastAsia="Arial" w:hAnsi="Arial" w:cs="Arial"/>
          <w:sz w:val="24"/>
          <w:szCs w:val="24"/>
        </w:rPr>
        <w:t>T.</w:t>
      </w:r>
      <w:r>
        <w:rPr>
          <w:rFonts w:ascii="Arial" w:eastAsia="Arial" w:hAnsi="Arial" w:cs="Arial"/>
          <w:b/>
          <w:sz w:val="24"/>
          <w:szCs w:val="24"/>
        </w:rPr>
        <w:t>What</w:t>
      </w:r>
      <w:proofErr w:type="spellEnd"/>
      <w:r>
        <w:rPr>
          <w:rFonts w:ascii="Arial" w:eastAsia="Arial" w:hAnsi="Arial" w:cs="Arial"/>
          <w:b/>
          <w:sz w:val="24"/>
          <w:szCs w:val="24"/>
        </w:rPr>
        <w:t xml:space="preserve"> </w:t>
      </w:r>
      <w:proofErr w:type="spellStart"/>
      <w:r>
        <w:rPr>
          <w:rFonts w:ascii="Arial" w:eastAsia="Arial" w:hAnsi="Arial" w:cs="Arial"/>
          <w:b/>
          <w:sz w:val="24"/>
          <w:szCs w:val="24"/>
        </w:rPr>
        <w:t>Is</w:t>
      </w:r>
      <w:proofErr w:type="spellEnd"/>
      <w:r>
        <w:rPr>
          <w:rFonts w:ascii="Arial" w:eastAsia="Arial" w:hAnsi="Arial" w:cs="Arial"/>
          <w:b/>
          <w:sz w:val="24"/>
          <w:szCs w:val="24"/>
        </w:rPr>
        <w:t xml:space="preserve"> Web2.0</w:t>
      </w:r>
      <w:r>
        <w:rPr>
          <w:rFonts w:ascii="Arial" w:eastAsia="Arial" w:hAnsi="Arial" w:cs="Arial"/>
          <w:sz w:val="24"/>
          <w:szCs w:val="24"/>
        </w:rPr>
        <w:t xml:space="preserve">. Set 2005. </w:t>
      </w:r>
    </w:p>
    <w:p w:rsidR="00F039B0" w:rsidRDefault="00F039B0">
      <w:pPr>
        <w:spacing w:after="0" w:line="240" w:lineRule="auto"/>
        <w:rPr>
          <w:rFonts w:ascii="Arial" w:eastAsia="Arial" w:hAnsi="Arial" w:cs="Arial"/>
          <w:sz w:val="24"/>
          <w:szCs w:val="24"/>
        </w:rPr>
      </w:pPr>
    </w:p>
    <w:p w:rsidR="00F039B0" w:rsidRDefault="00F11187">
      <w:pPr>
        <w:spacing w:after="0" w:line="240" w:lineRule="auto"/>
        <w:rPr>
          <w:rFonts w:ascii="Arial" w:eastAsia="Arial" w:hAnsi="Arial" w:cs="Arial"/>
          <w:sz w:val="24"/>
          <w:szCs w:val="24"/>
        </w:rPr>
      </w:pPr>
      <w:r>
        <w:rPr>
          <w:rFonts w:ascii="Arial" w:eastAsia="Arial" w:hAnsi="Arial" w:cs="Arial"/>
          <w:sz w:val="24"/>
          <w:szCs w:val="24"/>
        </w:rPr>
        <w:t xml:space="preserve">PARISE, S.; GUINAN, P. J. </w:t>
      </w:r>
      <w:r>
        <w:rPr>
          <w:rFonts w:ascii="Arial" w:eastAsia="Arial" w:hAnsi="Arial" w:cs="Arial"/>
          <w:b/>
          <w:sz w:val="24"/>
          <w:szCs w:val="24"/>
        </w:rPr>
        <w:t xml:space="preserve">Marketing </w:t>
      </w:r>
      <w:proofErr w:type="spellStart"/>
      <w:r>
        <w:rPr>
          <w:rFonts w:ascii="Arial" w:eastAsia="Arial" w:hAnsi="Arial" w:cs="Arial"/>
          <w:b/>
          <w:sz w:val="24"/>
          <w:szCs w:val="24"/>
        </w:rPr>
        <w:t>using</w:t>
      </w:r>
      <w:proofErr w:type="spellEnd"/>
      <w:r>
        <w:rPr>
          <w:rFonts w:ascii="Arial" w:eastAsia="Arial" w:hAnsi="Arial" w:cs="Arial"/>
          <w:b/>
          <w:sz w:val="24"/>
          <w:szCs w:val="24"/>
        </w:rPr>
        <w:t xml:space="preserve"> web 2.0. </w:t>
      </w:r>
      <w:proofErr w:type="spellStart"/>
      <w:r>
        <w:rPr>
          <w:rFonts w:ascii="Arial" w:eastAsia="Arial" w:hAnsi="Arial" w:cs="Arial"/>
          <w:sz w:val="24"/>
          <w:szCs w:val="24"/>
        </w:rPr>
        <w:t>Proceedings</w:t>
      </w:r>
      <w:proofErr w:type="spellEnd"/>
      <w:r>
        <w:rPr>
          <w:rFonts w:ascii="Arial" w:eastAsia="Arial" w:hAnsi="Arial" w:cs="Arial"/>
          <w:sz w:val="24"/>
          <w:szCs w:val="24"/>
        </w:rPr>
        <w:t xml:space="preserve"> </w:t>
      </w:r>
      <w:proofErr w:type="spellStart"/>
      <w:r>
        <w:rPr>
          <w:rFonts w:ascii="Arial" w:eastAsia="Arial" w:hAnsi="Arial" w:cs="Arial"/>
          <w:sz w:val="24"/>
          <w:szCs w:val="24"/>
        </w:rPr>
        <w:t>of</w:t>
      </w:r>
      <w:proofErr w:type="spellEnd"/>
      <w:r>
        <w:rPr>
          <w:rFonts w:ascii="Arial" w:eastAsia="Arial" w:hAnsi="Arial" w:cs="Arial"/>
          <w:sz w:val="24"/>
          <w:szCs w:val="24"/>
        </w:rPr>
        <w:t xml:space="preserve"> </w:t>
      </w:r>
      <w:proofErr w:type="spellStart"/>
      <w:r>
        <w:rPr>
          <w:rFonts w:ascii="Arial" w:eastAsia="Arial" w:hAnsi="Arial" w:cs="Arial"/>
          <w:sz w:val="24"/>
          <w:szCs w:val="24"/>
        </w:rPr>
        <w:t>the</w:t>
      </w:r>
      <w:proofErr w:type="spellEnd"/>
      <w:r>
        <w:rPr>
          <w:rFonts w:ascii="Arial" w:eastAsia="Arial" w:hAnsi="Arial" w:cs="Arial"/>
          <w:sz w:val="24"/>
          <w:szCs w:val="24"/>
        </w:rPr>
        <w:t xml:space="preserve"> 41st Hawaii </w:t>
      </w:r>
      <w:proofErr w:type="spellStart"/>
      <w:r>
        <w:rPr>
          <w:rFonts w:ascii="Arial" w:eastAsia="Arial" w:hAnsi="Arial" w:cs="Arial"/>
          <w:sz w:val="24"/>
          <w:szCs w:val="24"/>
        </w:rPr>
        <w:t>International</w:t>
      </w:r>
      <w:proofErr w:type="spellEnd"/>
      <w:r>
        <w:rPr>
          <w:rFonts w:ascii="Arial" w:eastAsia="Arial" w:hAnsi="Arial" w:cs="Arial"/>
          <w:sz w:val="24"/>
          <w:szCs w:val="24"/>
        </w:rPr>
        <w:t xml:space="preserve"> </w:t>
      </w:r>
      <w:proofErr w:type="spellStart"/>
      <w:r>
        <w:rPr>
          <w:rFonts w:ascii="Arial" w:eastAsia="Arial" w:hAnsi="Arial" w:cs="Arial"/>
          <w:sz w:val="24"/>
          <w:szCs w:val="24"/>
        </w:rPr>
        <w:t>Conference</w:t>
      </w:r>
      <w:proofErr w:type="spellEnd"/>
      <w:r>
        <w:rPr>
          <w:rFonts w:ascii="Arial" w:eastAsia="Arial" w:hAnsi="Arial" w:cs="Arial"/>
          <w:sz w:val="24"/>
          <w:szCs w:val="24"/>
        </w:rPr>
        <w:t xml:space="preserve"> </w:t>
      </w:r>
      <w:proofErr w:type="spellStart"/>
      <w:r>
        <w:rPr>
          <w:rFonts w:ascii="Arial" w:eastAsia="Arial" w:hAnsi="Arial" w:cs="Arial"/>
          <w:sz w:val="24"/>
          <w:szCs w:val="24"/>
        </w:rPr>
        <w:t>on</w:t>
      </w:r>
      <w:proofErr w:type="spellEnd"/>
      <w:r>
        <w:rPr>
          <w:rFonts w:ascii="Arial" w:eastAsia="Arial" w:hAnsi="Arial" w:cs="Arial"/>
          <w:sz w:val="24"/>
          <w:szCs w:val="24"/>
        </w:rPr>
        <w:t xml:space="preserve"> System </w:t>
      </w:r>
      <w:proofErr w:type="spellStart"/>
      <w:r>
        <w:rPr>
          <w:rFonts w:ascii="Arial" w:eastAsia="Arial" w:hAnsi="Arial" w:cs="Arial"/>
          <w:sz w:val="24"/>
          <w:szCs w:val="24"/>
        </w:rPr>
        <w:t>Sciences</w:t>
      </w:r>
      <w:proofErr w:type="spellEnd"/>
      <w:r>
        <w:rPr>
          <w:rFonts w:ascii="Arial" w:eastAsia="Arial" w:hAnsi="Arial" w:cs="Arial"/>
          <w:sz w:val="24"/>
          <w:szCs w:val="24"/>
        </w:rPr>
        <w:t>, 2008. Disponível em: &lt;https://www.computer.org/csdl/proceedings/hicss/2008/3075/00/30750281.pdf&gt;. Acesso em 12.jun.2016</w:t>
      </w:r>
    </w:p>
    <w:p w:rsidR="00F039B0" w:rsidRDefault="00F039B0">
      <w:pPr>
        <w:spacing w:after="0" w:line="240" w:lineRule="auto"/>
        <w:rPr>
          <w:rFonts w:ascii="Arial" w:eastAsia="Arial" w:hAnsi="Arial" w:cs="Arial"/>
          <w:sz w:val="24"/>
          <w:szCs w:val="24"/>
        </w:rPr>
      </w:pPr>
    </w:p>
    <w:p w:rsidR="00F039B0" w:rsidRDefault="00F11187">
      <w:pPr>
        <w:spacing w:after="0" w:line="240" w:lineRule="auto"/>
        <w:rPr>
          <w:rFonts w:ascii="Arial" w:eastAsia="Arial" w:hAnsi="Arial" w:cs="Arial"/>
          <w:sz w:val="24"/>
          <w:szCs w:val="24"/>
        </w:rPr>
      </w:pPr>
      <w:r>
        <w:rPr>
          <w:rFonts w:ascii="Arial" w:eastAsia="Arial" w:hAnsi="Arial" w:cs="Arial"/>
          <w:sz w:val="24"/>
          <w:szCs w:val="24"/>
        </w:rPr>
        <w:t xml:space="preserve">PAULA, R. de S. A. </w:t>
      </w:r>
      <w:proofErr w:type="spellStart"/>
      <w:r>
        <w:rPr>
          <w:rFonts w:ascii="Arial" w:eastAsia="Arial" w:hAnsi="Arial" w:cs="Arial"/>
          <w:b/>
          <w:sz w:val="24"/>
          <w:szCs w:val="24"/>
        </w:rPr>
        <w:t>Scrum</w:t>
      </w:r>
      <w:proofErr w:type="spellEnd"/>
      <w:r>
        <w:rPr>
          <w:rFonts w:ascii="Arial" w:eastAsia="Arial" w:hAnsi="Arial" w:cs="Arial"/>
          <w:b/>
          <w:sz w:val="24"/>
          <w:szCs w:val="24"/>
        </w:rPr>
        <w:t xml:space="preserve"> na melhoria do gerenciamento de projetos de software: </w:t>
      </w:r>
      <w:r>
        <w:rPr>
          <w:rFonts w:ascii="Arial" w:eastAsia="Arial" w:hAnsi="Arial" w:cs="Arial"/>
          <w:sz w:val="24"/>
          <w:szCs w:val="24"/>
        </w:rPr>
        <w:t xml:space="preserve">Um estudo sobre a implantação de </w:t>
      </w:r>
      <w:proofErr w:type="spellStart"/>
      <w:r>
        <w:rPr>
          <w:rFonts w:ascii="Arial" w:eastAsia="Arial" w:hAnsi="Arial" w:cs="Arial"/>
          <w:sz w:val="24"/>
          <w:szCs w:val="24"/>
        </w:rPr>
        <w:t>Scrum</w:t>
      </w:r>
      <w:proofErr w:type="spellEnd"/>
      <w:r>
        <w:rPr>
          <w:rFonts w:ascii="Arial" w:eastAsia="Arial" w:hAnsi="Arial" w:cs="Arial"/>
          <w:sz w:val="24"/>
          <w:szCs w:val="24"/>
        </w:rPr>
        <w:t xml:space="preserve"> para otimizar o processo de gerenciamento de projetos de software. Engenharia de Software Magazine, v. 23, s/d. </w:t>
      </w:r>
    </w:p>
    <w:p w:rsidR="00F039B0" w:rsidRDefault="00F039B0">
      <w:pPr>
        <w:spacing w:after="0" w:line="240" w:lineRule="auto"/>
        <w:rPr>
          <w:rFonts w:ascii="Arial" w:eastAsia="Arial" w:hAnsi="Arial" w:cs="Arial"/>
          <w:sz w:val="24"/>
          <w:szCs w:val="24"/>
        </w:rPr>
      </w:pPr>
    </w:p>
    <w:p w:rsidR="00F039B0" w:rsidRDefault="00F11187">
      <w:pPr>
        <w:spacing w:after="0" w:line="240" w:lineRule="auto"/>
        <w:rPr>
          <w:rFonts w:ascii="Arial" w:eastAsia="Arial" w:hAnsi="Arial" w:cs="Arial"/>
          <w:sz w:val="24"/>
          <w:szCs w:val="24"/>
        </w:rPr>
      </w:pPr>
      <w:r>
        <w:rPr>
          <w:rFonts w:ascii="Arial" w:eastAsia="Arial" w:hAnsi="Arial" w:cs="Arial"/>
          <w:sz w:val="24"/>
          <w:szCs w:val="24"/>
        </w:rPr>
        <w:t xml:space="preserve">SANTIAGO, M. P. </w:t>
      </w:r>
      <w:r>
        <w:rPr>
          <w:rFonts w:ascii="Arial" w:eastAsia="Arial" w:hAnsi="Arial" w:cs="Arial"/>
          <w:b/>
          <w:sz w:val="24"/>
          <w:szCs w:val="24"/>
        </w:rPr>
        <w:t>Coleção Gestão Empresarial</w:t>
      </w:r>
      <w:r>
        <w:rPr>
          <w:rFonts w:ascii="Arial" w:eastAsia="Arial" w:hAnsi="Arial" w:cs="Arial"/>
          <w:sz w:val="24"/>
          <w:szCs w:val="24"/>
        </w:rPr>
        <w:t>. [</w:t>
      </w:r>
      <w:proofErr w:type="spellStart"/>
      <w:r>
        <w:rPr>
          <w:rFonts w:ascii="Arial" w:eastAsia="Arial" w:hAnsi="Arial" w:cs="Arial"/>
          <w:sz w:val="24"/>
          <w:szCs w:val="24"/>
        </w:rPr>
        <w:t>S.l</w:t>
      </w:r>
      <w:proofErr w:type="spellEnd"/>
      <w:r>
        <w:rPr>
          <w:rFonts w:ascii="Arial" w:eastAsia="Arial" w:hAnsi="Arial" w:cs="Arial"/>
          <w:sz w:val="24"/>
          <w:szCs w:val="24"/>
        </w:rPr>
        <w:t xml:space="preserve">.]: Associação Franciscana de Ensino Senhor Bom Jesus, 2002. </w:t>
      </w:r>
    </w:p>
    <w:p w:rsidR="00F039B0" w:rsidRDefault="00F039B0">
      <w:pPr>
        <w:spacing w:after="0" w:line="240" w:lineRule="auto"/>
        <w:rPr>
          <w:rFonts w:ascii="Arial" w:eastAsia="Arial" w:hAnsi="Arial" w:cs="Arial"/>
          <w:sz w:val="24"/>
          <w:szCs w:val="24"/>
        </w:rPr>
      </w:pPr>
    </w:p>
    <w:p w:rsidR="00F039B0" w:rsidRDefault="00F11187">
      <w:pPr>
        <w:spacing w:after="0" w:line="240" w:lineRule="auto"/>
        <w:rPr>
          <w:rFonts w:ascii="Arial" w:eastAsia="Arial" w:hAnsi="Arial" w:cs="Arial"/>
          <w:sz w:val="24"/>
          <w:szCs w:val="24"/>
        </w:rPr>
      </w:pPr>
      <w:r>
        <w:rPr>
          <w:rFonts w:ascii="Arial" w:eastAsia="Arial" w:hAnsi="Arial" w:cs="Arial"/>
          <w:sz w:val="24"/>
          <w:szCs w:val="24"/>
        </w:rPr>
        <w:t xml:space="preserve">SAPIRO, A. et al. </w:t>
      </w:r>
      <w:r>
        <w:rPr>
          <w:rFonts w:ascii="Arial" w:eastAsia="Arial" w:hAnsi="Arial" w:cs="Arial"/>
          <w:b/>
          <w:sz w:val="24"/>
          <w:szCs w:val="24"/>
        </w:rPr>
        <w:t>Gestão de Marketing</w:t>
      </w:r>
      <w:r>
        <w:rPr>
          <w:rFonts w:ascii="Arial" w:eastAsia="Arial" w:hAnsi="Arial" w:cs="Arial"/>
          <w:sz w:val="24"/>
          <w:szCs w:val="24"/>
        </w:rPr>
        <w:t>. [</w:t>
      </w:r>
      <w:proofErr w:type="spellStart"/>
      <w:r>
        <w:rPr>
          <w:rFonts w:ascii="Arial" w:eastAsia="Arial" w:hAnsi="Arial" w:cs="Arial"/>
          <w:sz w:val="24"/>
          <w:szCs w:val="24"/>
        </w:rPr>
        <w:t>S.l</w:t>
      </w:r>
      <w:proofErr w:type="spellEnd"/>
      <w:r>
        <w:rPr>
          <w:rFonts w:ascii="Arial" w:eastAsia="Arial" w:hAnsi="Arial" w:cs="Arial"/>
          <w:sz w:val="24"/>
          <w:szCs w:val="24"/>
        </w:rPr>
        <w:t xml:space="preserve">.]: Editora FGV, 2007. </w:t>
      </w:r>
    </w:p>
    <w:p w:rsidR="00F039B0" w:rsidRDefault="00F039B0">
      <w:pPr>
        <w:spacing w:after="0" w:line="240" w:lineRule="auto"/>
        <w:rPr>
          <w:rFonts w:ascii="Arial" w:eastAsia="Arial" w:hAnsi="Arial" w:cs="Arial"/>
          <w:sz w:val="24"/>
          <w:szCs w:val="24"/>
        </w:rPr>
      </w:pPr>
    </w:p>
    <w:p w:rsidR="00F039B0" w:rsidRDefault="00F11187">
      <w:pPr>
        <w:spacing w:after="0" w:line="240" w:lineRule="auto"/>
        <w:rPr>
          <w:rFonts w:ascii="Arial" w:eastAsia="Arial" w:hAnsi="Arial" w:cs="Arial"/>
          <w:sz w:val="24"/>
          <w:szCs w:val="24"/>
        </w:rPr>
      </w:pPr>
      <w:r>
        <w:rPr>
          <w:rFonts w:ascii="Arial" w:eastAsia="Arial" w:hAnsi="Arial" w:cs="Arial"/>
          <w:sz w:val="24"/>
          <w:szCs w:val="24"/>
        </w:rPr>
        <w:t xml:space="preserve">SCHWABER, K.; SUTHERLAND, J. </w:t>
      </w:r>
      <w:r>
        <w:rPr>
          <w:rFonts w:ascii="Arial" w:eastAsia="Arial" w:hAnsi="Arial" w:cs="Arial"/>
          <w:b/>
          <w:sz w:val="24"/>
          <w:szCs w:val="24"/>
        </w:rPr>
        <w:t xml:space="preserve">Guia do </w:t>
      </w:r>
      <w:proofErr w:type="spellStart"/>
      <w:r>
        <w:rPr>
          <w:rFonts w:ascii="Arial" w:eastAsia="Arial" w:hAnsi="Arial" w:cs="Arial"/>
          <w:b/>
          <w:sz w:val="24"/>
          <w:szCs w:val="24"/>
        </w:rPr>
        <w:t>Scrum</w:t>
      </w:r>
      <w:proofErr w:type="spellEnd"/>
      <w:r>
        <w:rPr>
          <w:rFonts w:ascii="Arial" w:eastAsia="Arial" w:hAnsi="Arial" w:cs="Arial"/>
          <w:b/>
          <w:sz w:val="24"/>
          <w:szCs w:val="24"/>
        </w:rPr>
        <w:t xml:space="preserve"> - Guia </w:t>
      </w:r>
      <w:proofErr w:type="spellStart"/>
      <w:r>
        <w:rPr>
          <w:rFonts w:ascii="Arial" w:eastAsia="Arial" w:hAnsi="Arial" w:cs="Arial"/>
          <w:b/>
          <w:sz w:val="24"/>
          <w:szCs w:val="24"/>
        </w:rPr>
        <w:t>deﬁnitivo</w:t>
      </w:r>
      <w:proofErr w:type="spellEnd"/>
      <w:r>
        <w:rPr>
          <w:rFonts w:ascii="Arial" w:eastAsia="Arial" w:hAnsi="Arial" w:cs="Arial"/>
          <w:b/>
          <w:sz w:val="24"/>
          <w:szCs w:val="24"/>
        </w:rPr>
        <w:t xml:space="preserve"> para o </w:t>
      </w:r>
      <w:proofErr w:type="spellStart"/>
      <w:r>
        <w:rPr>
          <w:rFonts w:ascii="Arial" w:eastAsia="Arial" w:hAnsi="Arial" w:cs="Arial"/>
          <w:b/>
          <w:sz w:val="24"/>
          <w:szCs w:val="24"/>
        </w:rPr>
        <w:t>Scrum</w:t>
      </w:r>
      <w:proofErr w:type="spellEnd"/>
      <w:r>
        <w:rPr>
          <w:rFonts w:ascii="Arial" w:eastAsia="Arial" w:hAnsi="Arial" w:cs="Arial"/>
          <w:b/>
          <w:sz w:val="24"/>
          <w:szCs w:val="24"/>
        </w:rPr>
        <w:t>: As regras do jogo</w:t>
      </w:r>
      <w:r>
        <w:rPr>
          <w:rFonts w:ascii="Arial" w:eastAsia="Arial" w:hAnsi="Arial" w:cs="Arial"/>
          <w:sz w:val="24"/>
          <w:szCs w:val="24"/>
        </w:rPr>
        <w:t>. [</w:t>
      </w:r>
      <w:proofErr w:type="spellStart"/>
      <w:r>
        <w:rPr>
          <w:rFonts w:ascii="Arial" w:eastAsia="Arial" w:hAnsi="Arial" w:cs="Arial"/>
          <w:sz w:val="24"/>
          <w:szCs w:val="24"/>
        </w:rPr>
        <w:t>S.l</w:t>
      </w:r>
      <w:proofErr w:type="spellEnd"/>
      <w:r>
        <w:rPr>
          <w:rFonts w:ascii="Arial" w:eastAsia="Arial" w:hAnsi="Arial" w:cs="Arial"/>
          <w:sz w:val="24"/>
          <w:szCs w:val="24"/>
        </w:rPr>
        <w:t xml:space="preserve">.]: Scrum.org, 2015. SILVA, L. A. da. </w:t>
      </w:r>
      <w:proofErr w:type="spellStart"/>
      <w:r>
        <w:rPr>
          <w:rFonts w:ascii="Arial" w:eastAsia="Arial" w:hAnsi="Arial" w:cs="Arial"/>
          <w:sz w:val="24"/>
          <w:szCs w:val="24"/>
        </w:rPr>
        <w:t>iFrame</w:t>
      </w:r>
      <w:proofErr w:type="spellEnd"/>
      <w:r>
        <w:rPr>
          <w:rFonts w:ascii="Arial" w:eastAsia="Arial" w:hAnsi="Arial" w:cs="Arial"/>
          <w:sz w:val="24"/>
          <w:szCs w:val="24"/>
        </w:rPr>
        <w:t xml:space="preserve"> - framework para o desenvolvimento de aplicações web. 2014. </w:t>
      </w:r>
    </w:p>
    <w:p w:rsidR="00F039B0" w:rsidRDefault="00F039B0">
      <w:pPr>
        <w:spacing w:after="0" w:line="240" w:lineRule="auto"/>
        <w:rPr>
          <w:rFonts w:ascii="Arial" w:eastAsia="Arial" w:hAnsi="Arial" w:cs="Arial"/>
          <w:sz w:val="24"/>
          <w:szCs w:val="24"/>
        </w:rPr>
      </w:pPr>
    </w:p>
    <w:p w:rsidR="00F039B0" w:rsidRDefault="00F11187">
      <w:pPr>
        <w:spacing w:after="0" w:line="240" w:lineRule="auto"/>
        <w:rPr>
          <w:rFonts w:ascii="Arial" w:eastAsia="Arial" w:hAnsi="Arial" w:cs="Arial"/>
          <w:sz w:val="24"/>
          <w:szCs w:val="24"/>
        </w:rPr>
      </w:pPr>
      <w:r>
        <w:rPr>
          <w:rFonts w:ascii="Arial" w:eastAsia="Arial" w:hAnsi="Arial" w:cs="Arial"/>
          <w:sz w:val="24"/>
          <w:szCs w:val="24"/>
        </w:rPr>
        <w:t xml:space="preserve">STATS, I. W. </w:t>
      </w:r>
      <w:r>
        <w:rPr>
          <w:rFonts w:ascii="Arial" w:eastAsia="Arial" w:hAnsi="Arial" w:cs="Arial"/>
          <w:b/>
          <w:sz w:val="24"/>
          <w:szCs w:val="24"/>
        </w:rPr>
        <w:t xml:space="preserve">INTERNET USAGE STATISTICS: </w:t>
      </w:r>
      <w:r>
        <w:rPr>
          <w:rFonts w:ascii="Arial" w:eastAsia="Arial" w:hAnsi="Arial" w:cs="Arial"/>
          <w:sz w:val="24"/>
          <w:szCs w:val="24"/>
        </w:rPr>
        <w:t xml:space="preserve">The Internet Big Picture World Internet </w:t>
      </w:r>
      <w:proofErr w:type="spellStart"/>
      <w:r>
        <w:rPr>
          <w:rFonts w:ascii="Arial" w:eastAsia="Arial" w:hAnsi="Arial" w:cs="Arial"/>
          <w:sz w:val="24"/>
          <w:szCs w:val="24"/>
        </w:rPr>
        <w:t>Users</w:t>
      </w:r>
      <w:proofErr w:type="spellEnd"/>
      <w:r>
        <w:rPr>
          <w:rFonts w:ascii="Arial" w:eastAsia="Arial" w:hAnsi="Arial" w:cs="Arial"/>
          <w:sz w:val="24"/>
          <w:szCs w:val="24"/>
        </w:rPr>
        <w:t xml:space="preserve"> </w:t>
      </w:r>
      <w:proofErr w:type="spellStart"/>
      <w:r>
        <w:rPr>
          <w:rFonts w:ascii="Arial" w:eastAsia="Arial" w:hAnsi="Arial" w:cs="Arial"/>
          <w:sz w:val="24"/>
          <w:szCs w:val="24"/>
        </w:rPr>
        <w:t>and</w:t>
      </w:r>
      <w:proofErr w:type="spellEnd"/>
      <w:r>
        <w:rPr>
          <w:rFonts w:ascii="Arial" w:eastAsia="Arial" w:hAnsi="Arial" w:cs="Arial"/>
          <w:sz w:val="24"/>
          <w:szCs w:val="24"/>
        </w:rPr>
        <w:t xml:space="preserve"> 2015 </w:t>
      </w:r>
      <w:proofErr w:type="spellStart"/>
      <w:r>
        <w:rPr>
          <w:rFonts w:ascii="Arial" w:eastAsia="Arial" w:hAnsi="Arial" w:cs="Arial"/>
          <w:sz w:val="24"/>
          <w:szCs w:val="24"/>
        </w:rPr>
        <w:t>Population</w:t>
      </w:r>
      <w:proofErr w:type="spellEnd"/>
      <w:r>
        <w:rPr>
          <w:rFonts w:ascii="Arial" w:eastAsia="Arial" w:hAnsi="Arial" w:cs="Arial"/>
          <w:sz w:val="24"/>
          <w:szCs w:val="24"/>
        </w:rPr>
        <w:t xml:space="preserve"> </w:t>
      </w:r>
      <w:proofErr w:type="spellStart"/>
      <w:r>
        <w:rPr>
          <w:rFonts w:ascii="Arial" w:eastAsia="Arial" w:hAnsi="Arial" w:cs="Arial"/>
          <w:sz w:val="24"/>
          <w:szCs w:val="24"/>
        </w:rPr>
        <w:t>Stats</w:t>
      </w:r>
      <w:proofErr w:type="spellEnd"/>
      <w:r>
        <w:rPr>
          <w:rFonts w:ascii="Arial" w:eastAsia="Arial" w:hAnsi="Arial" w:cs="Arial"/>
          <w:sz w:val="24"/>
          <w:szCs w:val="24"/>
        </w:rPr>
        <w:t xml:space="preserve">. </w:t>
      </w:r>
      <w:proofErr w:type="spellStart"/>
      <w:r>
        <w:rPr>
          <w:rFonts w:ascii="Arial" w:eastAsia="Arial" w:hAnsi="Arial" w:cs="Arial"/>
          <w:sz w:val="24"/>
          <w:szCs w:val="24"/>
        </w:rPr>
        <w:t>Nov</w:t>
      </w:r>
      <w:proofErr w:type="spellEnd"/>
      <w:r>
        <w:rPr>
          <w:rFonts w:ascii="Arial" w:eastAsia="Arial" w:hAnsi="Arial" w:cs="Arial"/>
          <w:sz w:val="24"/>
          <w:szCs w:val="24"/>
        </w:rPr>
        <w:t xml:space="preserve"> 2015. </w:t>
      </w:r>
    </w:p>
    <w:p w:rsidR="00F039B0" w:rsidRDefault="00F039B0">
      <w:pPr>
        <w:spacing w:after="0" w:line="240" w:lineRule="auto"/>
        <w:rPr>
          <w:rFonts w:ascii="Arial" w:eastAsia="Arial" w:hAnsi="Arial" w:cs="Arial"/>
          <w:sz w:val="24"/>
          <w:szCs w:val="24"/>
        </w:rPr>
      </w:pPr>
    </w:p>
    <w:p w:rsidR="00F039B0" w:rsidRDefault="00F11187">
      <w:pPr>
        <w:spacing w:after="0" w:line="240" w:lineRule="auto"/>
        <w:rPr>
          <w:rFonts w:ascii="Arial" w:eastAsia="Arial" w:hAnsi="Arial" w:cs="Arial"/>
          <w:sz w:val="24"/>
          <w:szCs w:val="24"/>
        </w:rPr>
      </w:pPr>
      <w:r>
        <w:rPr>
          <w:rFonts w:ascii="Arial" w:eastAsia="Arial" w:hAnsi="Arial" w:cs="Arial"/>
          <w:sz w:val="24"/>
          <w:szCs w:val="24"/>
        </w:rPr>
        <w:t xml:space="preserve">TOMAS, R. N.; MESCHGRAHW, R. P.; ALCANTARA, R. L. C. </w:t>
      </w:r>
      <w:r>
        <w:rPr>
          <w:rFonts w:ascii="Arial" w:eastAsia="Arial" w:hAnsi="Arial" w:cs="Arial"/>
          <w:b/>
          <w:sz w:val="24"/>
          <w:szCs w:val="24"/>
        </w:rPr>
        <w:t xml:space="preserve">As redes sociais e o comportamento de compra do consumidor: </w:t>
      </w:r>
      <w:r>
        <w:rPr>
          <w:rFonts w:ascii="Arial" w:eastAsia="Arial" w:hAnsi="Arial" w:cs="Arial"/>
          <w:sz w:val="24"/>
          <w:szCs w:val="24"/>
        </w:rPr>
        <w:t xml:space="preserve">O reinado </w:t>
      </w:r>
      <w:proofErr w:type="gramStart"/>
      <w:r>
        <w:rPr>
          <w:rFonts w:ascii="Arial" w:eastAsia="Arial" w:hAnsi="Arial" w:cs="Arial"/>
          <w:sz w:val="24"/>
          <w:szCs w:val="24"/>
        </w:rPr>
        <w:t>do ”boca</w:t>
      </w:r>
      <w:proofErr w:type="gramEnd"/>
      <w:r>
        <w:rPr>
          <w:rFonts w:ascii="Arial" w:eastAsia="Arial" w:hAnsi="Arial" w:cs="Arial"/>
          <w:sz w:val="24"/>
          <w:szCs w:val="24"/>
        </w:rPr>
        <w:t>-a-boca” está de volta?. Revista Brasileira de Marketing, 2012.</w:t>
      </w:r>
    </w:p>
    <w:p w:rsidR="00F039B0" w:rsidRDefault="00F039B0">
      <w:pPr>
        <w:spacing w:after="0" w:line="240" w:lineRule="auto"/>
        <w:rPr>
          <w:rFonts w:ascii="Arial" w:eastAsia="Arial" w:hAnsi="Arial" w:cs="Arial"/>
          <w:b/>
          <w:sz w:val="24"/>
          <w:szCs w:val="24"/>
        </w:rPr>
      </w:pPr>
    </w:p>
    <w:sectPr w:rsidR="00F039B0">
      <w:type w:val="continuous"/>
      <w:pgSz w:w="11906" w:h="16838"/>
      <w:pgMar w:top="1701" w:right="1134" w:bottom="709" w:left="1701" w:header="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407A6" w:rsidRDefault="008407A6">
      <w:pPr>
        <w:spacing w:after="0" w:line="240" w:lineRule="auto"/>
      </w:pPr>
      <w:r>
        <w:separator/>
      </w:r>
    </w:p>
  </w:endnote>
  <w:endnote w:type="continuationSeparator" w:id="0">
    <w:p w:rsidR="008407A6" w:rsidRDefault="008407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407A6" w:rsidRDefault="008407A6">
      <w:pPr>
        <w:spacing w:after="0" w:line="240" w:lineRule="auto"/>
      </w:pPr>
      <w:r>
        <w:separator/>
      </w:r>
    </w:p>
  </w:footnote>
  <w:footnote w:type="continuationSeparator" w:id="0">
    <w:p w:rsidR="008407A6" w:rsidRDefault="008407A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72DB" w:rsidRDefault="005E72DB">
    <w:pPr>
      <w:keepNext w:val="0"/>
      <w:widowControl w:val="0"/>
      <w:spacing w:after="0"/>
      <w:rPr>
        <w:rFonts w:ascii="Arial" w:eastAsia="Arial" w:hAnsi="Arial" w:cs="Arial"/>
        <w:b/>
        <w:sz w:val="24"/>
        <w:szCs w:val="24"/>
      </w:rPr>
    </w:pPr>
  </w:p>
  <w:tbl>
    <w:tblPr>
      <w:tblStyle w:val="a2"/>
      <w:tblW w:w="9071" w:type="dxa"/>
      <w:tblInd w:w="0" w:type="dxa"/>
      <w:tblLayout w:type="fixed"/>
      <w:tblLook w:val="0000" w:firstRow="0" w:lastRow="0" w:firstColumn="0" w:lastColumn="0" w:noHBand="0" w:noVBand="0"/>
    </w:tblPr>
    <w:tblGrid>
      <w:gridCol w:w="3025"/>
      <w:gridCol w:w="3024"/>
      <w:gridCol w:w="3022"/>
    </w:tblGrid>
    <w:tr w:rsidR="005E72DB">
      <w:trPr>
        <w:trHeight w:val="720"/>
      </w:trPr>
      <w:tc>
        <w:tcPr>
          <w:tcW w:w="3025" w:type="dxa"/>
          <w:shd w:val="clear" w:color="auto" w:fill="FFFFFF"/>
        </w:tcPr>
        <w:p w:rsidR="005E72DB" w:rsidRDefault="005E72DB">
          <w:pPr>
            <w:tabs>
              <w:tab w:val="center" w:pos="4252"/>
              <w:tab w:val="right" w:pos="8504"/>
            </w:tabs>
            <w:spacing w:before="709" w:after="0" w:line="240" w:lineRule="auto"/>
            <w:rPr>
              <w:color w:val="4F81BD"/>
            </w:rPr>
          </w:pPr>
        </w:p>
      </w:tc>
      <w:tc>
        <w:tcPr>
          <w:tcW w:w="3024" w:type="dxa"/>
          <w:shd w:val="clear" w:color="auto" w:fill="FFFFFF"/>
        </w:tcPr>
        <w:p w:rsidR="005E72DB" w:rsidRDefault="005E72DB">
          <w:pPr>
            <w:tabs>
              <w:tab w:val="center" w:pos="4252"/>
              <w:tab w:val="right" w:pos="8504"/>
            </w:tabs>
            <w:spacing w:before="709" w:after="0" w:line="240" w:lineRule="auto"/>
            <w:jc w:val="center"/>
            <w:rPr>
              <w:color w:val="4F81BD"/>
            </w:rPr>
          </w:pPr>
        </w:p>
      </w:tc>
      <w:tc>
        <w:tcPr>
          <w:tcW w:w="3022" w:type="dxa"/>
          <w:shd w:val="clear" w:color="auto" w:fill="FFFFFF"/>
        </w:tcPr>
        <w:p w:rsidR="005E72DB" w:rsidRDefault="005E72DB">
          <w:pPr>
            <w:tabs>
              <w:tab w:val="center" w:pos="4252"/>
              <w:tab w:val="right" w:pos="8504"/>
            </w:tabs>
            <w:spacing w:before="709" w:after="0" w:line="240" w:lineRule="auto"/>
            <w:jc w:val="right"/>
          </w:pPr>
          <w:r>
            <w:fldChar w:fldCharType="begin"/>
          </w:r>
          <w:r>
            <w:instrText>PAGE</w:instrText>
          </w:r>
          <w:r>
            <w:fldChar w:fldCharType="separate"/>
          </w:r>
          <w:r w:rsidR="00106F04">
            <w:rPr>
              <w:noProof/>
            </w:rPr>
            <w:t>21</w:t>
          </w:r>
          <w:r>
            <w:fldChar w:fldCharType="end"/>
          </w:r>
        </w:p>
      </w:tc>
    </w:tr>
  </w:tbl>
  <w:p w:rsidR="005E72DB" w:rsidRDefault="005E72DB">
    <w:pPr>
      <w:tabs>
        <w:tab w:val="center" w:pos="4252"/>
        <w:tab w:val="right" w:pos="8504"/>
      </w:tabs>
      <w:spacing w:after="0" w:line="240" w:lineRule="aut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DD60608"/>
    <w:multiLevelType w:val="multilevel"/>
    <w:tmpl w:val="34D06FFC"/>
    <w:lvl w:ilvl="0">
      <w:start w:val="1"/>
      <w:numFmt w:val="lowerLetter"/>
      <w:lvlText w:val="%1)"/>
      <w:lvlJc w:val="left"/>
      <w:pPr>
        <w:ind w:left="1854" w:firstLine="1494"/>
      </w:pPr>
    </w:lvl>
    <w:lvl w:ilvl="1">
      <w:start w:val="1"/>
      <w:numFmt w:val="lowerLetter"/>
      <w:lvlText w:val="%2."/>
      <w:lvlJc w:val="left"/>
      <w:pPr>
        <w:ind w:left="2574" w:firstLine="2214"/>
      </w:pPr>
    </w:lvl>
    <w:lvl w:ilvl="2">
      <w:start w:val="1"/>
      <w:numFmt w:val="lowerRoman"/>
      <w:lvlText w:val="%3."/>
      <w:lvlJc w:val="right"/>
      <w:pPr>
        <w:ind w:left="3294" w:firstLine="3114"/>
      </w:pPr>
    </w:lvl>
    <w:lvl w:ilvl="3">
      <w:start w:val="1"/>
      <w:numFmt w:val="decimal"/>
      <w:lvlText w:val="%4."/>
      <w:lvlJc w:val="left"/>
      <w:pPr>
        <w:ind w:left="4014" w:firstLine="3654"/>
      </w:pPr>
    </w:lvl>
    <w:lvl w:ilvl="4">
      <w:start w:val="1"/>
      <w:numFmt w:val="lowerLetter"/>
      <w:lvlText w:val="%5."/>
      <w:lvlJc w:val="left"/>
      <w:pPr>
        <w:ind w:left="4734" w:firstLine="4374"/>
      </w:pPr>
    </w:lvl>
    <w:lvl w:ilvl="5">
      <w:start w:val="1"/>
      <w:numFmt w:val="lowerRoman"/>
      <w:lvlText w:val="%6."/>
      <w:lvlJc w:val="right"/>
      <w:pPr>
        <w:ind w:left="5454" w:firstLine="5274"/>
      </w:pPr>
    </w:lvl>
    <w:lvl w:ilvl="6">
      <w:start w:val="1"/>
      <w:numFmt w:val="decimal"/>
      <w:lvlText w:val="%7."/>
      <w:lvlJc w:val="left"/>
      <w:pPr>
        <w:ind w:left="6174" w:firstLine="5814"/>
      </w:pPr>
    </w:lvl>
    <w:lvl w:ilvl="7">
      <w:start w:val="1"/>
      <w:numFmt w:val="lowerLetter"/>
      <w:lvlText w:val="%8."/>
      <w:lvlJc w:val="left"/>
      <w:pPr>
        <w:ind w:left="6894" w:firstLine="6534"/>
      </w:pPr>
    </w:lvl>
    <w:lvl w:ilvl="8">
      <w:start w:val="1"/>
      <w:numFmt w:val="lowerRoman"/>
      <w:lvlText w:val="%9."/>
      <w:lvlJc w:val="right"/>
      <w:pPr>
        <w:ind w:left="7614" w:firstLine="7434"/>
      </w:pPr>
    </w:lvl>
  </w:abstractNum>
  <w:abstractNum w:abstractNumId="1">
    <w:nsid w:val="401B7F24"/>
    <w:multiLevelType w:val="multilevel"/>
    <w:tmpl w:val="CCA6A986"/>
    <w:lvl w:ilvl="0">
      <w:start w:val="1"/>
      <w:numFmt w:val="decimal"/>
      <w:lvlText w:val=""/>
      <w:lvlJc w:val="left"/>
      <w:pPr>
        <w:ind w:left="0" w:firstLine="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864" w:firstLine="0"/>
      </w:pPr>
    </w:lvl>
    <w:lvl w:ilvl="4">
      <w:start w:val="1"/>
      <w:numFmt w:val="decimal"/>
      <w:lvlText w:val=""/>
      <w:lvlJc w:val="left"/>
      <w:pPr>
        <w:ind w:left="1008" w:firstLine="0"/>
      </w:pPr>
    </w:lvl>
    <w:lvl w:ilvl="5">
      <w:start w:val="1"/>
      <w:numFmt w:val="decimal"/>
      <w:lvlText w:val=""/>
      <w:lvlJc w:val="left"/>
      <w:pPr>
        <w:ind w:left="0" w:firstLine="0"/>
      </w:pPr>
    </w:lvl>
    <w:lvl w:ilvl="6">
      <w:start w:val="1"/>
      <w:numFmt w:val="decimal"/>
      <w:lvlText w:val=""/>
      <w:lvlJc w:val="left"/>
      <w:pPr>
        <w:ind w:left="1296" w:firstLine="0"/>
      </w:pPr>
    </w:lvl>
    <w:lvl w:ilvl="7">
      <w:start w:val="1"/>
      <w:numFmt w:val="decimal"/>
      <w:lvlText w:val=""/>
      <w:lvlJc w:val="left"/>
      <w:pPr>
        <w:ind w:left="1440" w:firstLine="0"/>
      </w:pPr>
    </w:lvl>
    <w:lvl w:ilvl="8">
      <w:start w:val="1"/>
      <w:numFmt w:val="decimal"/>
      <w:lvlText w:val=""/>
      <w:lvlJc w:val="left"/>
      <w:pPr>
        <w:ind w:left="1584" w:firstLine="0"/>
      </w:pPr>
    </w:lvl>
  </w:abstractNum>
  <w:abstractNum w:abstractNumId="2">
    <w:nsid w:val="57510267"/>
    <w:multiLevelType w:val="multilevel"/>
    <w:tmpl w:val="C93ED546"/>
    <w:lvl w:ilvl="0">
      <w:start w:val="2"/>
      <w:numFmt w:val="decimal"/>
      <w:lvlText w:val="%1."/>
      <w:lvlJc w:val="left"/>
      <w:pPr>
        <w:ind w:left="720" w:firstLine="360"/>
      </w:pPr>
    </w:lvl>
    <w:lvl w:ilvl="1">
      <w:start w:val="1"/>
      <w:numFmt w:val="decimal"/>
      <w:lvlText w:val="%1.%2."/>
      <w:lvlJc w:val="left"/>
      <w:pPr>
        <w:ind w:left="1080" w:firstLine="360"/>
      </w:pPr>
      <w:rPr>
        <w:rFonts w:ascii="Arial" w:eastAsia="Arial" w:hAnsi="Arial" w:cs="Arial"/>
        <w:color w:val="000000"/>
        <w:sz w:val="24"/>
        <w:szCs w:val="24"/>
      </w:rPr>
    </w:lvl>
    <w:lvl w:ilvl="2">
      <w:start w:val="1"/>
      <w:numFmt w:val="decimal"/>
      <w:lvlText w:val="%1.%2.%3."/>
      <w:lvlJc w:val="left"/>
      <w:pPr>
        <w:ind w:left="1080" w:firstLine="360"/>
      </w:pPr>
      <w:rPr>
        <w:rFonts w:ascii="Arial" w:eastAsia="Arial" w:hAnsi="Arial" w:cs="Arial"/>
        <w:color w:val="000000"/>
        <w:sz w:val="24"/>
        <w:szCs w:val="24"/>
      </w:rPr>
    </w:lvl>
    <w:lvl w:ilvl="3">
      <w:start w:val="1"/>
      <w:numFmt w:val="decimal"/>
      <w:lvlText w:val="%1.%2.%3.%4."/>
      <w:lvlJc w:val="left"/>
      <w:pPr>
        <w:ind w:left="1440" w:firstLine="360"/>
      </w:pPr>
    </w:lvl>
    <w:lvl w:ilvl="4">
      <w:start w:val="1"/>
      <w:numFmt w:val="decimal"/>
      <w:lvlText w:val="%1.%2.%3.%4.%5."/>
      <w:lvlJc w:val="left"/>
      <w:pPr>
        <w:ind w:left="1440" w:firstLine="360"/>
      </w:pPr>
    </w:lvl>
    <w:lvl w:ilvl="5">
      <w:start w:val="1"/>
      <w:numFmt w:val="decimal"/>
      <w:lvlText w:val="%1.%2.%3.%4.%5.%6."/>
      <w:lvlJc w:val="left"/>
      <w:pPr>
        <w:ind w:left="1800" w:firstLine="360"/>
      </w:pPr>
    </w:lvl>
    <w:lvl w:ilvl="6">
      <w:start w:val="1"/>
      <w:numFmt w:val="decimal"/>
      <w:lvlText w:val="%1.%2.%3.%4.%5.%6.%7."/>
      <w:lvlJc w:val="left"/>
      <w:pPr>
        <w:ind w:left="1800" w:firstLine="360"/>
      </w:pPr>
    </w:lvl>
    <w:lvl w:ilvl="7">
      <w:start w:val="1"/>
      <w:numFmt w:val="decimal"/>
      <w:lvlText w:val="%1.%2.%3.%4.%5.%6.%7.%8."/>
      <w:lvlJc w:val="left"/>
      <w:pPr>
        <w:ind w:left="2160" w:firstLine="360"/>
      </w:pPr>
    </w:lvl>
    <w:lvl w:ilvl="8">
      <w:start w:val="1"/>
      <w:numFmt w:val="decimal"/>
      <w:lvlText w:val="%1.%2.%3.%4.%5.%6.%7.%8.%9."/>
      <w:lvlJc w:val="left"/>
      <w:pPr>
        <w:ind w:left="2520" w:firstLine="360"/>
      </w:pPr>
    </w:lvl>
  </w:abstractNum>
  <w:abstractNum w:abstractNumId="3">
    <w:nsid w:val="69F93125"/>
    <w:multiLevelType w:val="multilevel"/>
    <w:tmpl w:val="4978F67A"/>
    <w:lvl w:ilvl="0">
      <w:start w:val="1"/>
      <w:numFmt w:val="decimal"/>
      <w:lvlText w:val="%1."/>
      <w:lvlJc w:val="left"/>
      <w:pPr>
        <w:ind w:left="585" w:firstLine="0"/>
      </w:pPr>
    </w:lvl>
    <w:lvl w:ilvl="1">
      <w:start w:val="5"/>
      <w:numFmt w:val="decimal"/>
      <w:lvlText w:val="%1.%2."/>
      <w:lvlJc w:val="left"/>
      <w:pPr>
        <w:ind w:left="720" w:firstLine="0"/>
      </w:pPr>
    </w:lvl>
    <w:lvl w:ilvl="2">
      <w:start w:val="2"/>
      <w:numFmt w:val="decimal"/>
      <w:lvlText w:val="%1.%2.%3."/>
      <w:lvlJc w:val="left"/>
      <w:pPr>
        <w:ind w:left="720" w:firstLine="0"/>
      </w:pPr>
    </w:lvl>
    <w:lvl w:ilvl="3">
      <w:start w:val="1"/>
      <w:numFmt w:val="decimal"/>
      <w:lvlText w:val="%1.%2.%3.%4."/>
      <w:lvlJc w:val="left"/>
      <w:pPr>
        <w:ind w:left="1080" w:firstLine="0"/>
      </w:pPr>
    </w:lvl>
    <w:lvl w:ilvl="4">
      <w:start w:val="1"/>
      <w:numFmt w:val="decimal"/>
      <w:lvlText w:val="%1.%2.%3.%4.%5."/>
      <w:lvlJc w:val="left"/>
      <w:pPr>
        <w:ind w:left="1080" w:firstLine="0"/>
      </w:pPr>
    </w:lvl>
    <w:lvl w:ilvl="5">
      <w:start w:val="1"/>
      <w:numFmt w:val="decimal"/>
      <w:lvlText w:val="%1.%2.%3.%4.%5.%6."/>
      <w:lvlJc w:val="left"/>
      <w:pPr>
        <w:ind w:left="1440" w:firstLine="0"/>
      </w:pPr>
    </w:lvl>
    <w:lvl w:ilvl="6">
      <w:start w:val="1"/>
      <w:numFmt w:val="decimal"/>
      <w:lvlText w:val="%1.%2.%3.%4.%5.%6.%7."/>
      <w:lvlJc w:val="left"/>
      <w:pPr>
        <w:ind w:left="1440" w:firstLine="0"/>
      </w:pPr>
    </w:lvl>
    <w:lvl w:ilvl="7">
      <w:start w:val="1"/>
      <w:numFmt w:val="decimal"/>
      <w:lvlText w:val="%1.%2.%3.%4.%5.%6.%7.%8."/>
      <w:lvlJc w:val="left"/>
      <w:pPr>
        <w:ind w:left="1800" w:firstLine="0"/>
      </w:pPr>
    </w:lvl>
    <w:lvl w:ilvl="8">
      <w:start w:val="1"/>
      <w:numFmt w:val="decimal"/>
      <w:lvlText w:val="%1.%2.%3.%4.%5.%6.%7.%8.%9."/>
      <w:lvlJc w:val="left"/>
      <w:pPr>
        <w:ind w:left="2160" w:firstLine="0"/>
      </w:pPr>
    </w:lvl>
  </w:abstractNum>
  <w:abstractNum w:abstractNumId="4">
    <w:nsid w:val="74262DE0"/>
    <w:multiLevelType w:val="multilevel"/>
    <w:tmpl w:val="627CBAFC"/>
    <w:lvl w:ilvl="0">
      <w:start w:val="1"/>
      <w:numFmt w:val="decimal"/>
      <w:lvlText w:val="%1."/>
      <w:lvlJc w:val="left"/>
      <w:pPr>
        <w:ind w:left="390" w:firstLine="0"/>
      </w:pPr>
    </w:lvl>
    <w:lvl w:ilvl="1">
      <w:start w:val="1"/>
      <w:numFmt w:val="decimal"/>
      <w:lvlText w:val="%1.%2."/>
      <w:lvlJc w:val="left"/>
      <w:pPr>
        <w:ind w:left="720" w:firstLine="0"/>
      </w:pPr>
    </w:lvl>
    <w:lvl w:ilvl="2">
      <w:start w:val="1"/>
      <w:numFmt w:val="decimal"/>
      <w:lvlText w:val="%1.%2.%3."/>
      <w:lvlJc w:val="left"/>
      <w:pPr>
        <w:ind w:left="720" w:firstLine="0"/>
      </w:pPr>
    </w:lvl>
    <w:lvl w:ilvl="3">
      <w:start w:val="1"/>
      <w:numFmt w:val="decimal"/>
      <w:lvlText w:val="%1.%2.%3.%4."/>
      <w:lvlJc w:val="left"/>
      <w:pPr>
        <w:ind w:left="1080" w:firstLine="0"/>
      </w:pPr>
    </w:lvl>
    <w:lvl w:ilvl="4">
      <w:start w:val="1"/>
      <w:numFmt w:val="decimal"/>
      <w:lvlText w:val="%1.%2.%3.%4.%5."/>
      <w:lvlJc w:val="left"/>
      <w:pPr>
        <w:ind w:left="1080" w:firstLine="0"/>
      </w:pPr>
    </w:lvl>
    <w:lvl w:ilvl="5">
      <w:start w:val="1"/>
      <w:numFmt w:val="decimal"/>
      <w:lvlText w:val="%1.%2.%3.%4.%5.%6."/>
      <w:lvlJc w:val="left"/>
      <w:pPr>
        <w:ind w:left="1440" w:firstLine="0"/>
      </w:pPr>
    </w:lvl>
    <w:lvl w:ilvl="6">
      <w:start w:val="1"/>
      <w:numFmt w:val="decimal"/>
      <w:lvlText w:val="%1.%2.%3.%4.%5.%6.%7."/>
      <w:lvlJc w:val="left"/>
      <w:pPr>
        <w:ind w:left="1440" w:firstLine="0"/>
      </w:pPr>
    </w:lvl>
    <w:lvl w:ilvl="7">
      <w:start w:val="1"/>
      <w:numFmt w:val="decimal"/>
      <w:lvlText w:val="%1.%2.%3.%4.%5.%6.%7.%8."/>
      <w:lvlJc w:val="left"/>
      <w:pPr>
        <w:ind w:left="1800" w:firstLine="0"/>
      </w:pPr>
    </w:lvl>
    <w:lvl w:ilvl="8">
      <w:start w:val="1"/>
      <w:numFmt w:val="decimal"/>
      <w:lvlText w:val="%1.%2.%3.%4.%5.%6.%7.%8.%9."/>
      <w:lvlJc w:val="left"/>
      <w:pPr>
        <w:ind w:left="2160" w:firstLine="0"/>
      </w:pPr>
    </w:lvl>
  </w:abstractNum>
  <w:num w:numId="1">
    <w:abstractNumId w:val="0"/>
  </w:num>
  <w:num w:numId="2">
    <w:abstractNumId w:val="2"/>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F039B0"/>
    <w:rsid w:val="0002307A"/>
    <w:rsid w:val="00040703"/>
    <w:rsid w:val="000759EB"/>
    <w:rsid w:val="000C1B12"/>
    <w:rsid w:val="00106F04"/>
    <w:rsid w:val="001847E5"/>
    <w:rsid w:val="00232420"/>
    <w:rsid w:val="002647A3"/>
    <w:rsid w:val="002A7C68"/>
    <w:rsid w:val="003873BB"/>
    <w:rsid w:val="00392B27"/>
    <w:rsid w:val="003B7C33"/>
    <w:rsid w:val="00406268"/>
    <w:rsid w:val="00565BAF"/>
    <w:rsid w:val="00571DE7"/>
    <w:rsid w:val="005E23FC"/>
    <w:rsid w:val="005E72DB"/>
    <w:rsid w:val="00627A2B"/>
    <w:rsid w:val="006B0950"/>
    <w:rsid w:val="006B2875"/>
    <w:rsid w:val="0076292B"/>
    <w:rsid w:val="007C2E49"/>
    <w:rsid w:val="00802EEF"/>
    <w:rsid w:val="008407A6"/>
    <w:rsid w:val="00927AA7"/>
    <w:rsid w:val="009650E6"/>
    <w:rsid w:val="00994378"/>
    <w:rsid w:val="009C441C"/>
    <w:rsid w:val="009C7A1B"/>
    <w:rsid w:val="009D2A6E"/>
    <w:rsid w:val="00A34D6F"/>
    <w:rsid w:val="00AC3BFB"/>
    <w:rsid w:val="00BB080A"/>
    <w:rsid w:val="00C650D2"/>
    <w:rsid w:val="00C6634C"/>
    <w:rsid w:val="00CF534D"/>
    <w:rsid w:val="00DC5E5A"/>
    <w:rsid w:val="00E0471B"/>
    <w:rsid w:val="00E05DA7"/>
    <w:rsid w:val="00EC6E00"/>
    <w:rsid w:val="00F039B0"/>
    <w:rsid w:val="00F11187"/>
    <w:rsid w:val="00F17FCF"/>
    <w:rsid w:val="00F67667"/>
    <w:rsid w:val="00F67F21"/>
    <w:rsid w:val="00F71546"/>
    <w:rsid w:val="00F8784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96BA6A4-1179-4DBC-9F12-389D25BE6D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pt-BR" w:eastAsia="pt-BR" w:bidi="ar-SA"/>
      </w:rPr>
    </w:rPrDefault>
    <w:pPrDefault>
      <w:pPr>
        <w:keepNext/>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Lines/>
      <w:spacing w:before="480" w:after="60" w:line="240" w:lineRule="auto"/>
      <w:jc w:val="both"/>
      <w:outlineLvl w:val="0"/>
    </w:pPr>
    <w:rPr>
      <w:rFonts w:ascii="Cambria" w:eastAsia="Cambria" w:hAnsi="Cambria" w:cs="Cambria"/>
      <w:b/>
      <w:color w:val="365F91"/>
      <w:sz w:val="28"/>
      <w:szCs w:val="28"/>
    </w:rPr>
  </w:style>
  <w:style w:type="paragraph" w:styleId="Ttulo2">
    <w:name w:val="heading 2"/>
    <w:basedOn w:val="Normal"/>
    <w:next w:val="Normal"/>
    <w:pPr>
      <w:keepLines/>
      <w:spacing w:before="40" w:after="0"/>
      <w:outlineLvl w:val="1"/>
    </w:pPr>
    <w:rPr>
      <w:rFonts w:ascii="Cambria" w:eastAsia="Cambria" w:hAnsi="Cambria" w:cs="Cambria"/>
      <w:color w:val="365F91"/>
      <w:sz w:val="26"/>
      <w:szCs w:val="26"/>
    </w:rPr>
  </w:style>
  <w:style w:type="paragraph" w:styleId="Ttulo3">
    <w:name w:val="heading 3"/>
    <w:basedOn w:val="Normal"/>
    <w:next w:val="Normal"/>
    <w:pPr>
      <w:keepLines/>
      <w:spacing w:before="40" w:after="0"/>
      <w:outlineLvl w:val="2"/>
    </w:pPr>
    <w:rPr>
      <w:rFonts w:ascii="Cambria" w:eastAsia="Cambria" w:hAnsi="Cambria" w:cs="Cambria"/>
      <w:color w:val="243F60"/>
      <w:sz w:val="24"/>
      <w:szCs w:val="24"/>
    </w:rPr>
  </w:style>
  <w:style w:type="paragraph" w:styleId="Ttulo4">
    <w:name w:val="heading 4"/>
    <w:basedOn w:val="Normal"/>
    <w:next w:val="Normal"/>
    <w:pPr>
      <w:keepLines/>
      <w:spacing w:before="240" w:after="40"/>
      <w:contextualSpacing/>
      <w:outlineLvl w:val="3"/>
    </w:pPr>
    <w:rPr>
      <w:b/>
      <w:sz w:val="24"/>
      <w:szCs w:val="24"/>
    </w:rPr>
  </w:style>
  <w:style w:type="paragraph" w:styleId="Ttulo5">
    <w:name w:val="heading 5"/>
    <w:basedOn w:val="Normal"/>
    <w:next w:val="Normal"/>
    <w:pPr>
      <w:keepLines/>
      <w:spacing w:before="220" w:after="40"/>
      <w:contextualSpacing/>
      <w:outlineLvl w:val="4"/>
    </w:pPr>
    <w:rPr>
      <w:b/>
    </w:rPr>
  </w:style>
  <w:style w:type="paragraph" w:styleId="Ttulo6">
    <w:name w:val="heading 6"/>
    <w:basedOn w:val="Normal"/>
    <w:next w:val="Normal"/>
    <w:pPr>
      <w:spacing w:before="240" w:after="60" w:line="240" w:lineRule="auto"/>
      <w:jc w:val="both"/>
      <w:outlineLvl w:val="5"/>
    </w:pPr>
    <w:rPr>
      <w:rFonts w:ascii="Times New Roman" w:eastAsia="Times New Roman" w:hAnsi="Times New Roman" w:cs="Times New Roman"/>
      <w:b/>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spacing w:after="0" w:line="240" w:lineRule="auto"/>
    </w:pPr>
    <w:rPr>
      <w:rFonts w:ascii="Cambria" w:eastAsia="Cambria" w:hAnsi="Cambria" w:cs="Cambria"/>
      <w:sz w:val="56"/>
      <w:szCs w:val="56"/>
    </w:rPr>
  </w:style>
  <w:style w:type="paragraph" w:styleId="Subttulo">
    <w:name w:val="Subtitle"/>
    <w:basedOn w:val="Normal"/>
    <w:next w:val="Normal"/>
    <w:pPr>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08" w:type="dxa"/>
        <w:right w:w="108" w:type="dxa"/>
      </w:tblCellMar>
    </w:tblPr>
  </w:style>
  <w:style w:type="table" w:customStyle="1" w:styleId="a0">
    <w:basedOn w:val="TableNormal"/>
    <w:tblPr>
      <w:tblStyleRowBandSize w:val="1"/>
      <w:tblStyleColBandSize w:val="1"/>
      <w:tblCellMar>
        <w:left w:w="103" w:type="dxa"/>
        <w:right w:w="108" w:type="dxa"/>
      </w:tblCellMar>
    </w:tblPr>
  </w:style>
  <w:style w:type="table" w:customStyle="1" w:styleId="a1">
    <w:basedOn w:val="TableNormal"/>
    <w:tblPr>
      <w:tblStyleRowBandSize w:val="1"/>
      <w:tblStyleColBandSize w:val="1"/>
      <w:tblCellMar>
        <w:left w:w="103" w:type="dxa"/>
        <w:right w:w="108" w:type="dxa"/>
      </w:tblCellMar>
    </w:tblPr>
  </w:style>
  <w:style w:type="table" w:customStyle="1" w:styleId="a2">
    <w:basedOn w:val="TableNormal"/>
    <w:tblPr>
      <w:tblStyleRowBandSize w:val="1"/>
      <w:tblStyleColBandSize w:val="1"/>
    </w:tblPr>
  </w:style>
  <w:style w:type="paragraph" w:styleId="Sumrio2">
    <w:name w:val="toc 2"/>
    <w:basedOn w:val="Normal"/>
    <w:next w:val="Normal"/>
    <w:autoRedefine/>
    <w:uiPriority w:val="39"/>
    <w:unhideWhenUsed/>
    <w:rsid w:val="00627A2B"/>
    <w:pPr>
      <w:spacing w:after="100"/>
      <w:ind w:left="220"/>
    </w:pPr>
  </w:style>
  <w:style w:type="character" w:styleId="Hyperlink">
    <w:name w:val="Hyperlink"/>
    <w:basedOn w:val="Fontepargpadro"/>
    <w:uiPriority w:val="99"/>
    <w:unhideWhenUsed/>
    <w:rsid w:val="00627A2B"/>
    <w:rPr>
      <w:color w:val="0563C1" w:themeColor="hyperlink"/>
      <w:u w:val="single"/>
    </w:rPr>
  </w:style>
  <w:style w:type="paragraph" w:styleId="CabealhodoSumrio">
    <w:name w:val="TOC Heading"/>
    <w:basedOn w:val="Ttulo1"/>
    <w:next w:val="Normal"/>
    <w:uiPriority w:val="39"/>
    <w:unhideWhenUsed/>
    <w:qFormat/>
    <w:rsid w:val="00627A2B"/>
    <w:pPr>
      <w:spacing w:before="240" w:after="0" w:line="259" w:lineRule="auto"/>
      <w:jc w:val="left"/>
      <w:outlineLvl w:val="9"/>
    </w:pPr>
    <w:rPr>
      <w:rFonts w:asciiTheme="majorHAnsi" w:eastAsiaTheme="majorEastAsia" w:hAnsiTheme="majorHAnsi" w:cstheme="majorBidi"/>
      <w:b w:val="0"/>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academico.doc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1771</TotalTime>
  <Pages>21</Pages>
  <Words>5130</Words>
  <Characters>27704</Characters>
  <Application>Microsoft Office Word</Application>
  <DocSecurity>0</DocSecurity>
  <Lines>230</Lines>
  <Paragraphs>65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32769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Ricardo Alvim</cp:lastModifiedBy>
  <cp:revision>24</cp:revision>
  <dcterms:created xsi:type="dcterms:W3CDTF">2017-04-26T03:31:00Z</dcterms:created>
  <dcterms:modified xsi:type="dcterms:W3CDTF">2017-05-08T03:00:00Z</dcterms:modified>
</cp:coreProperties>
</file>